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9EAF0" w14:textId="77777777" w:rsidR="0078636A" w:rsidRPr="00C40086" w:rsidRDefault="0078636A" w:rsidP="0078636A">
      <w:pPr>
        <w:spacing w:line="480" w:lineRule="auto"/>
        <w:jc w:val="center"/>
        <w:rPr>
          <w:rFonts w:asciiTheme="majorBidi" w:eastAsia="Times New Roman" w:hAnsiTheme="majorBidi" w:cstheme="majorBidi"/>
          <w:b/>
          <w:sz w:val="24"/>
          <w:szCs w:val="24"/>
        </w:rPr>
      </w:pPr>
      <w:r w:rsidRPr="00C40086">
        <w:rPr>
          <w:rFonts w:asciiTheme="majorBidi" w:eastAsia="Times New Roman" w:hAnsiTheme="majorBidi" w:cstheme="majorBidi"/>
          <w:b/>
          <w:sz w:val="24"/>
          <w:szCs w:val="24"/>
        </w:rPr>
        <w:t>Connecting Fathers: Fathers’ Impact on Adult Children’s Social Networks</w:t>
      </w:r>
    </w:p>
    <w:p w14:paraId="45B905D5" w14:textId="77777777" w:rsidR="0078636A" w:rsidRPr="00C40086" w:rsidRDefault="0078636A" w:rsidP="0078636A">
      <w:pPr>
        <w:jc w:val="center"/>
        <w:rPr>
          <w:rFonts w:asciiTheme="majorBidi" w:eastAsia="Times New Roman" w:hAnsiTheme="majorBidi" w:cstheme="majorBidi"/>
          <w:bCs/>
          <w:sz w:val="24"/>
          <w:szCs w:val="24"/>
        </w:rPr>
      </w:pPr>
      <w:r w:rsidRPr="00C40086">
        <w:rPr>
          <w:rFonts w:asciiTheme="majorBidi" w:eastAsia="Times New Roman" w:hAnsiTheme="majorBidi" w:cstheme="majorBidi"/>
          <w:bCs/>
          <w:sz w:val="24"/>
          <w:szCs w:val="24"/>
        </w:rPr>
        <w:t>Christopher Soria and Leora Lawton</w:t>
      </w:r>
    </w:p>
    <w:p w14:paraId="24F2093E" w14:textId="77777777" w:rsidR="0078636A" w:rsidRPr="00C40086" w:rsidRDefault="0078636A" w:rsidP="0078636A">
      <w:pPr>
        <w:jc w:val="center"/>
        <w:rPr>
          <w:rFonts w:asciiTheme="majorBidi" w:eastAsia="Times New Roman" w:hAnsiTheme="majorBidi" w:cstheme="majorBidi"/>
          <w:bCs/>
          <w:sz w:val="24"/>
          <w:szCs w:val="24"/>
        </w:rPr>
      </w:pPr>
      <w:r w:rsidRPr="00C40086">
        <w:rPr>
          <w:rFonts w:asciiTheme="majorBidi" w:eastAsia="Times New Roman" w:hAnsiTheme="majorBidi" w:cstheme="majorBidi"/>
          <w:bCs/>
          <w:sz w:val="24"/>
          <w:szCs w:val="24"/>
        </w:rPr>
        <w:t>Department of Demography</w:t>
      </w:r>
    </w:p>
    <w:p w14:paraId="59A7AC96" w14:textId="77777777" w:rsidR="0078636A" w:rsidRPr="00C40086" w:rsidRDefault="0078636A" w:rsidP="0078636A">
      <w:pPr>
        <w:jc w:val="center"/>
        <w:rPr>
          <w:rFonts w:asciiTheme="majorBidi" w:eastAsia="Times New Roman" w:hAnsiTheme="majorBidi" w:cstheme="majorBidi"/>
          <w:bCs/>
          <w:sz w:val="24"/>
          <w:szCs w:val="24"/>
        </w:rPr>
      </w:pPr>
      <w:r w:rsidRPr="00C40086">
        <w:rPr>
          <w:rFonts w:asciiTheme="majorBidi" w:eastAsia="Times New Roman" w:hAnsiTheme="majorBidi" w:cstheme="majorBidi"/>
          <w:bCs/>
          <w:sz w:val="24"/>
          <w:szCs w:val="24"/>
        </w:rPr>
        <w:t>University of California, Berkeley</w:t>
      </w:r>
    </w:p>
    <w:p w14:paraId="7ADEACB7" w14:textId="5D5D8E94" w:rsidR="000A733F" w:rsidRDefault="0078636A" w:rsidP="0078636A">
      <w:pPr>
        <w:jc w:val="center"/>
        <w:rPr>
          <w:rFonts w:asciiTheme="majorBidi" w:eastAsia="Times New Roman" w:hAnsiTheme="majorBidi" w:cstheme="majorBidi"/>
          <w:bCs/>
          <w:sz w:val="24"/>
          <w:szCs w:val="24"/>
        </w:rPr>
      </w:pPr>
      <w:r w:rsidRPr="00C40086">
        <w:rPr>
          <w:rFonts w:asciiTheme="majorBidi" w:eastAsia="Times New Roman" w:hAnsiTheme="majorBidi" w:cstheme="majorBidi"/>
          <w:bCs/>
          <w:sz w:val="24"/>
          <w:szCs w:val="24"/>
        </w:rPr>
        <w:t xml:space="preserve">Corresponding Author: Leora Lawton, </w:t>
      </w:r>
      <w:ins w:id="0" w:author="Leora Lawton" w:date="2022-02-13T20:56:00Z">
        <w:r w:rsidR="000A733F">
          <w:rPr>
            <w:rFonts w:asciiTheme="majorBidi" w:eastAsia="Times New Roman" w:hAnsiTheme="majorBidi" w:cstheme="majorBidi"/>
            <w:bCs/>
            <w:sz w:val="24"/>
            <w:szCs w:val="24"/>
          </w:rPr>
          <w:fldChar w:fldCharType="begin"/>
        </w:r>
        <w:r w:rsidR="000A733F">
          <w:rPr>
            <w:rFonts w:asciiTheme="majorBidi" w:eastAsia="Times New Roman" w:hAnsiTheme="majorBidi" w:cstheme="majorBidi"/>
            <w:bCs/>
            <w:sz w:val="24"/>
            <w:szCs w:val="24"/>
          </w:rPr>
          <w:instrText xml:space="preserve"> HYPERLINK "mailto:</w:instrText>
        </w:r>
      </w:ins>
      <w:r w:rsidR="000A733F" w:rsidRPr="00C40086">
        <w:rPr>
          <w:rFonts w:asciiTheme="majorBidi" w:eastAsia="Times New Roman" w:hAnsiTheme="majorBidi" w:cstheme="majorBidi"/>
          <w:bCs/>
          <w:sz w:val="24"/>
          <w:szCs w:val="24"/>
        </w:rPr>
        <w:instrText>llawton@berkeley.edu</w:instrText>
      </w:r>
      <w:ins w:id="1" w:author="Leora Lawton" w:date="2022-02-13T20:56:00Z">
        <w:r w:rsidR="000A733F">
          <w:rPr>
            <w:rFonts w:asciiTheme="majorBidi" w:eastAsia="Times New Roman" w:hAnsiTheme="majorBidi" w:cstheme="majorBidi"/>
            <w:bCs/>
            <w:sz w:val="24"/>
            <w:szCs w:val="24"/>
          </w:rPr>
          <w:instrText xml:space="preserve">" </w:instrText>
        </w:r>
        <w:r w:rsidR="000A733F">
          <w:rPr>
            <w:rFonts w:asciiTheme="majorBidi" w:eastAsia="Times New Roman" w:hAnsiTheme="majorBidi" w:cstheme="majorBidi"/>
            <w:bCs/>
            <w:sz w:val="24"/>
            <w:szCs w:val="24"/>
          </w:rPr>
          <w:fldChar w:fldCharType="separate"/>
        </w:r>
      </w:ins>
      <w:r w:rsidR="000A733F" w:rsidRPr="0041719D">
        <w:rPr>
          <w:rStyle w:val="Hyperlink"/>
          <w:rFonts w:asciiTheme="majorBidi" w:eastAsia="Times New Roman" w:hAnsiTheme="majorBidi" w:cstheme="majorBidi"/>
          <w:bCs/>
          <w:sz w:val="24"/>
          <w:szCs w:val="24"/>
        </w:rPr>
        <w:t>llawton@berkeley.edu</w:t>
      </w:r>
      <w:ins w:id="2" w:author="Leora Lawton" w:date="2022-02-13T20:56:00Z">
        <w:r w:rsidR="000A733F">
          <w:rPr>
            <w:rFonts w:asciiTheme="majorBidi" w:eastAsia="Times New Roman" w:hAnsiTheme="majorBidi" w:cstheme="majorBidi"/>
            <w:bCs/>
            <w:sz w:val="24"/>
            <w:szCs w:val="24"/>
          </w:rPr>
          <w:fldChar w:fldCharType="end"/>
        </w:r>
      </w:ins>
      <w:r w:rsidRPr="00C40086">
        <w:rPr>
          <w:rFonts w:asciiTheme="majorBidi" w:eastAsia="Times New Roman" w:hAnsiTheme="majorBidi" w:cstheme="majorBidi"/>
          <w:bCs/>
          <w:sz w:val="24"/>
          <w:szCs w:val="24"/>
        </w:rPr>
        <w:t>.</w:t>
      </w:r>
    </w:p>
    <w:p w14:paraId="0474F6A1" w14:textId="4B94F32C" w:rsidR="0078636A" w:rsidRPr="00C40086" w:rsidRDefault="0078636A" w:rsidP="0078636A">
      <w:pPr>
        <w:jc w:val="center"/>
        <w:rPr>
          <w:rFonts w:asciiTheme="majorBidi" w:eastAsia="Times New Roman" w:hAnsiTheme="majorBidi" w:cstheme="majorBidi"/>
          <w:bCs/>
          <w:sz w:val="24"/>
          <w:szCs w:val="24"/>
        </w:rPr>
      </w:pPr>
      <w:r w:rsidRPr="00C40086">
        <w:rPr>
          <w:rFonts w:asciiTheme="majorBidi" w:eastAsia="Times New Roman" w:hAnsiTheme="majorBidi" w:cstheme="majorBidi"/>
          <w:bCs/>
          <w:sz w:val="24"/>
          <w:szCs w:val="24"/>
        </w:rPr>
        <w:br w:type="page"/>
      </w:r>
    </w:p>
    <w:p w14:paraId="3980550A" w14:textId="21318982" w:rsidR="005319FB" w:rsidRPr="00C40086" w:rsidRDefault="005319FB" w:rsidP="005319FB">
      <w:pPr>
        <w:spacing w:line="480" w:lineRule="auto"/>
        <w:jc w:val="center"/>
        <w:rPr>
          <w:rFonts w:asciiTheme="majorBidi" w:eastAsia="Times New Roman" w:hAnsiTheme="majorBidi" w:cstheme="majorBidi"/>
          <w:b/>
          <w:sz w:val="24"/>
          <w:szCs w:val="24"/>
        </w:rPr>
      </w:pPr>
      <w:r w:rsidRPr="00C40086">
        <w:rPr>
          <w:rFonts w:asciiTheme="majorBidi" w:eastAsia="Times New Roman" w:hAnsiTheme="majorBidi" w:cstheme="majorBidi"/>
          <w:b/>
          <w:sz w:val="24"/>
          <w:szCs w:val="24"/>
        </w:rPr>
        <w:lastRenderedPageBreak/>
        <w:t>Connecting Fathers: Fathers’ Impact on Adult Children’s Social Networks</w:t>
      </w:r>
    </w:p>
    <w:p w14:paraId="6D7489C2" w14:textId="0A0281E5" w:rsidR="007C607C" w:rsidRPr="00C40086" w:rsidRDefault="0078636A" w:rsidP="007C607C">
      <w:pPr>
        <w:spacing w:line="240" w:lineRule="auto"/>
        <w:rPr>
          <w:rFonts w:asciiTheme="majorBidi" w:hAnsiTheme="majorBidi" w:cstheme="majorBidi"/>
          <w:b/>
          <w:bCs/>
          <w:sz w:val="24"/>
          <w:szCs w:val="24"/>
        </w:rPr>
      </w:pPr>
      <w:r w:rsidRPr="00C40086">
        <w:rPr>
          <w:rFonts w:asciiTheme="majorBidi" w:hAnsiTheme="majorBidi" w:cstheme="majorBidi"/>
          <w:b/>
          <w:bCs/>
          <w:sz w:val="24"/>
          <w:szCs w:val="24"/>
        </w:rPr>
        <w:t>A</w:t>
      </w:r>
      <w:r w:rsidR="007C607C" w:rsidRPr="00C40086">
        <w:rPr>
          <w:rFonts w:asciiTheme="majorBidi" w:hAnsiTheme="majorBidi" w:cstheme="majorBidi"/>
          <w:b/>
          <w:bCs/>
          <w:sz w:val="24"/>
          <w:szCs w:val="24"/>
        </w:rPr>
        <w:t>bstract</w:t>
      </w:r>
    </w:p>
    <w:p w14:paraId="1D3DD887" w14:textId="7C283281" w:rsidR="007C607C" w:rsidRPr="00C40086" w:rsidRDefault="007C607C" w:rsidP="007C607C">
      <w:pPr>
        <w:spacing w:line="240" w:lineRule="auto"/>
        <w:rPr>
          <w:rFonts w:asciiTheme="majorBidi" w:hAnsiTheme="majorBidi" w:cstheme="majorBidi"/>
          <w:sz w:val="24"/>
          <w:szCs w:val="24"/>
        </w:rPr>
      </w:pPr>
      <w:r w:rsidRPr="00C40086">
        <w:rPr>
          <w:rFonts w:asciiTheme="majorBidi" w:hAnsiTheme="majorBidi" w:cstheme="majorBidi"/>
          <w:sz w:val="24"/>
          <w:szCs w:val="24"/>
        </w:rPr>
        <w:t xml:space="preserve">We examine the relationship between having an emotionally close and active father in an adult child’s social network compared to having a father who is not close, and a father who was not named.  We hypothesize that fathers provide both essential and important contributions to their children’s psychosocial development, and those contributions continue into active adulthood. Using the 2015 UC Berkeley Social Networks Study (UCNets), we find that adult children who name an emotionally close father in their network tend to have </w:t>
      </w:r>
      <w:r w:rsidRPr="000A733F">
        <w:rPr>
          <w:rFonts w:asciiTheme="majorBidi" w:hAnsiTheme="majorBidi" w:cstheme="majorBidi"/>
          <w:sz w:val="24"/>
          <w:szCs w:val="24"/>
        </w:rPr>
        <w:t xml:space="preserve">more </w:t>
      </w:r>
      <w:r w:rsidR="00EB1E0B" w:rsidRPr="000A733F">
        <w:rPr>
          <w:rFonts w:asciiTheme="majorBidi" w:hAnsiTheme="majorBidi" w:cstheme="majorBidi"/>
          <w:sz w:val="24"/>
          <w:szCs w:val="24"/>
        </w:rPr>
        <w:t xml:space="preserve">males </w:t>
      </w:r>
      <w:r w:rsidRPr="000A733F">
        <w:rPr>
          <w:rFonts w:asciiTheme="majorBidi" w:hAnsiTheme="majorBidi" w:cstheme="majorBidi"/>
          <w:sz w:val="24"/>
          <w:szCs w:val="24"/>
        </w:rPr>
        <w:t>as social ties,</w:t>
      </w:r>
      <w:r w:rsidRPr="00C40086">
        <w:rPr>
          <w:rFonts w:asciiTheme="majorBidi" w:hAnsiTheme="majorBidi" w:cstheme="majorBidi"/>
          <w:sz w:val="24"/>
          <w:szCs w:val="24"/>
        </w:rPr>
        <w:t xml:space="preserve"> and </w:t>
      </w:r>
      <w:r w:rsidR="00EB1E0B">
        <w:rPr>
          <w:rFonts w:asciiTheme="majorBidi" w:hAnsiTheme="majorBidi" w:cstheme="majorBidi"/>
          <w:sz w:val="24"/>
          <w:szCs w:val="24"/>
        </w:rPr>
        <w:t xml:space="preserve">but not </w:t>
      </w:r>
      <w:r w:rsidRPr="00C40086">
        <w:rPr>
          <w:rFonts w:asciiTheme="majorBidi" w:hAnsiTheme="majorBidi" w:cstheme="majorBidi"/>
          <w:sz w:val="24"/>
          <w:szCs w:val="24"/>
        </w:rPr>
        <w:t xml:space="preserve">more </w:t>
      </w:r>
      <w:r w:rsidR="00EB1E0B">
        <w:rPr>
          <w:rFonts w:asciiTheme="majorBidi" w:hAnsiTheme="majorBidi" w:cstheme="majorBidi"/>
          <w:sz w:val="24"/>
          <w:szCs w:val="24"/>
        </w:rPr>
        <w:t>fe</w:t>
      </w:r>
      <w:r w:rsidRPr="00C40086">
        <w:rPr>
          <w:rFonts w:asciiTheme="majorBidi" w:hAnsiTheme="majorBidi" w:cstheme="majorBidi"/>
          <w:sz w:val="24"/>
          <w:szCs w:val="24"/>
        </w:rPr>
        <w:t xml:space="preserve">male ties. </w:t>
      </w:r>
      <w:r w:rsidR="00AF4EF9" w:rsidRPr="00C40086">
        <w:rPr>
          <w:rFonts w:asciiTheme="majorBidi" w:hAnsiTheme="majorBidi" w:cstheme="majorBidi"/>
          <w:sz w:val="24"/>
          <w:szCs w:val="24"/>
        </w:rPr>
        <w:t>We conclude that fathers continue to play an important and active role in their children’s lives long after childhood.</w:t>
      </w:r>
    </w:p>
    <w:p w14:paraId="705CBF80" w14:textId="6520539F" w:rsidR="00E175B2" w:rsidRPr="00C40086" w:rsidRDefault="007C5136" w:rsidP="007C607C">
      <w:pPr>
        <w:spacing w:line="240" w:lineRule="auto"/>
        <w:rPr>
          <w:rFonts w:asciiTheme="majorBidi" w:hAnsiTheme="majorBidi" w:cstheme="majorBidi"/>
          <w:sz w:val="24"/>
          <w:szCs w:val="24"/>
        </w:rPr>
      </w:pPr>
      <w:r>
        <w:rPr>
          <w:rFonts w:asciiTheme="majorBidi" w:hAnsiTheme="majorBidi" w:cstheme="majorBidi"/>
          <w:sz w:val="24"/>
          <w:szCs w:val="24"/>
        </w:rPr>
        <w:t xml:space="preserve">Keywords: </w:t>
      </w:r>
      <w:r w:rsidR="00E175B2" w:rsidRPr="00C40086">
        <w:rPr>
          <w:rFonts w:asciiTheme="majorBidi" w:hAnsiTheme="majorBidi" w:cstheme="majorBidi"/>
          <w:sz w:val="24"/>
          <w:szCs w:val="24"/>
        </w:rPr>
        <w:t>social networks, fathers, adult children.</w:t>
      </w:r>
    </w:p>
    <w:p w14:paraId="7E0F004C" w14:textId="24A818FC" w:rsidR="0078636A" w:rsidRPr="00C40086" w:rsidRDefault="007C607C" w:rsidP="00665B44">
      <w:pPr>
        <w:spacing w:line="240" w:lineRule="auto"/>
        <w:rPr>
          <w:rFonts w:asciiTheme="majorBidi" w:hAnsiTheme="majorBidi" w:cstheme="majorBidi"/>
          <w:b/>
          <w:bCs/>
          <w:sz w:val="24"/>
          <w:szCs w:val="24"/>
        </w:rPr>
      </w:pPr>
      <w:r w:rsidRPr="00C40086">
        <w:rPr>
          <w:rFonts w:asciiTheme="majorBidi" w:hAnsiTheme="majorBidi" w:cstheme="majorBidi"/>
          <w:b/>
          <w:bCs/>
          <w:sz w:val="24"/>
          <w:szCs w:val="24"/>
        </w:rPr>
        <w:t>Introduction</w:t>
      </w:r>
    </w:p>
    <w:p w14:paraId="68C0B48B" w14:textId="7F46A53F" w:rsidR="00855C3C" w:rsidRPr="00C40086" w:rsidRDefault="00342F72" w:rsidP="00665B44">
      <w:pPr>
        <w:spacing w:line="240" w:lineRule="auto"/>
        <w:rPr>
          <w:rFonts w:asciiTheme="majorBidi" w:hAnsiTheme="majorBidi" w:cstheme="majorBidi"/>
          <w:sz w:val="24"/>
          <w:szCs w:val="24"/>
        </w:rPr>
      </w:pPr>
      <w:r w:rsidRPr="00C40086">
        <w:rPr>
          <w:rFonts w:asciiTheme="majorBidi" w:hAnsiTheme="majorBidi" w:cstheme="majorBidi"/>
          <w:sz w:val="24"/>
          <w:szCs w:val="24"/>
        </w:rPr>
        <w:t xml:space="preserve">Fathers are important because they can enable the </w:t>
      </w:r>
      <w:r w:rsidR="00D77918" w:rsidRPr="00C40086">
        <w:rPr>
          <w:rFonts w:asciiTheme="majorBidi" w:hAnsiTheme="majorBidi" w:cstheme="majorBidi"/>
          <w:sz w:val="24"/>
          <w:szCs w:val="24"/>
        </w:rPr>
        <w:t>successful launching of child</w:t>
      </w:r>
      <w:r w:rsidRPr="00C40086">
        <w:rPr>
          <w:rFonts w:asciiTheme="majorBidi" w:hAnsiTheme="majorBidi" w:cstheme="majorBidi"/>
          <w:sz w:val="24"/>
          <w:szCs w:val="24"/>
        </w:rPr>
        <w:t>ren</w:t>
      </w:r>
      <w:r w:rsidR="00D77918" w:rsidRPr="00C40086">
        <w:rPr>
          <w:rFonts w:asciiTheme="majorBidi" w:hAnsiTheme="majorBidi" w:cstheme="majorBidi"/>
          <w:sz w:val="24"/>
          <w:szCs w:val="24"/>
        </w:rPr>
        <w:t xml:space="preserve"> into autonomous, socially integrated adult</w:t>
      </w:r>
      <w:r w:rsidRPr="00C40086">
        <w:rPr>
          <w:rFonts w:asciiTheme="majorBidi" w:hAnsiTheme="majorBidi" w:cstheme="majorBidi"/>
          <w:sz w:val="24"/>
          <w:szCs w:val="24"/>
        </w:rPr>
        <w:t>s</w:t>
      </w:r>
      <w:r w:rsidR="00D77918" w:rsidRPr="00C40086">
        <w:rPr>
          <w:rFonts w:asciiTheme="majorBidi" w:hAnsiTheme="majorBidi" w:cstheme="majorBidi"/>
          <w:sz w:val="24"/>
          <w:szCs w:val="24"/>
        </w:rPr>
        <w:t>.</w:t>
      </w:r>
      <w:r w:rsidR="00337394" w:rsidRPr="00C40086">
        <w:rPr>
          <w:rFonts w:asciiTheme="majorBidi" w:hAnsiTheme="majorBidi" w:cstheme="majorBidi"/>
          <w:sz w:val="24"/>
          <w:szCs w:val="24"/>
        </w:rPr>
        <w:t xml:space="preserve"> </w:t>
      </w:r>
      <w:r w:rsidR="00855C3C" w:rsidRPr="00C40086">
        <w:rPr>
          <w:rFonts w:asciiTheme="majorBidi" w:hAnsiTheme="majorBidi" w:cstheme="majorBidi"/>
          <w:sz w:val="24"/>
          <w:szCs w:val="24"/>
        </w:rPr>
        <w:t xml:space="preserve">Studying father’s involvement in </w:t>
      </w:r>
      <w:r w:rsidR="006F3FD7" w:rsidRPr="00C40086">
        <w:rPr>
          <w:rFonts w:asciiTheme="majorBidi" w:hAnsiTheme="majorBidi" w:cstheme="majorBidi"/>
          <w:sz w:val="24"/>
          <w:szCs w:val="24"/>
        </w:rPr>
        <w:t xml:space="preserve">their </w:t>
      </w:r>
      <w:r w:rsidR="00855C3C" w:rsidRPr="00C40086">
        <w:rPr>
          <w:rFonts w:asciiTheme="majorBidi" w:hAnsiTheme="majorBidi" w:cstheme="majorBidi"/>
          <w:sz w:val="24"/>
          <w:szCs w:val="24"/>
        </w:rPr>
        <w:t xml:space="preserve">children’s lives is an areas of research recently highlighted by </w:t>
      </w:r>
      <w:proofErr w:type="spellStart"/>
      <w:r w:rsidR="00855C3C" w:rsidRPr="00C40086">
        <w:rPr>
          <w:rFonts w:asciiTheme="majorBidi" w:hAnsiTheme="majorBidi" w:cstheme="majorBidi"/>
          <w:sz w:val="24"/>
          <w:szCs w:val="24"/>
        </w:rPr>
        <w:t>Hofferth</w:t>
      </w:r>
      <w:proofErr w:type="spellEnd"/>
      <w:r w:rsidR="00855C3C" w:rsidRPr="00C40086">
        <w:rPr>
          <w:rFonts w:asciiTheme="majorBidi" w:hAnsiTheme="majorBidi" w:cstheme="majorBidi"/>
          <w:sz w:val="24"/>
          <w:szCs w:val="24"/>
        </w:rPr>
        <w:t xml:space="preserve"> and </w:t>
      </w:r>
      <w:proofErr w:type="spellStart"/>
      <w:r w:rsidR="00855C3C" w:rsidRPr="00C40086">
        <w:rPr>
          <w:rFonts w:asciiTheme="majorBidi" w:hAnsiTheme="majorBidi" w:cstheme="majorBidi"/>
          <w:sz w:val="24"/>
          <w:szCs w:val="24"/>
        </w:rPr>
        <w:t>Goldscheid</w:t>
      </w:r>
      <w:r w:rsidR="006F3FD7" w:rsidRPr="00C40086">
        <w:rPr>
          <w:rFonts w:asciiTheme="majorBidi" w:hAnsiTheme="majorBidi" w:cstheme="majorBidi"/>
          <w:sz w:val="24"/>
          <w:szCs w:val="24"/>
        </w:rPr>
        <w:t>er</w:t>
      </w:r>
      <w:proofErr w:type="spellEnd"/>
      <w:r w:rsidR="006F3FD7" w:rsidRPr="00C40086">
        <w:rPr>
          <w:rFonts w:asciiTheme="majorBidi" w:hAnsiTheme="majorBidi" w:cstheme="majorBidi"/>
          <w:sz w:val="24"/>
          <w:szCs w:val="24"/>
        </w:rPr>
        <w:t xml:space="preserve"> (2015) as crucial, yet it has often</w:t>
      </w:r>
      <w:r w:rsidRPr="00C40086">
        <w:rPr>
          <w:rFonts w:asciiTheme="majorBidi" w:hAnsiTheme="majorBidi" w:cstheme="majorBidi"/>
          <w:sz w:val="24"/>
          <w:szCs w:val="24"/>
        </w:rPr>
        <w:t xml:space="preserve"> been sidelined in the emphasis </w:t>
      </w:r>
      <w:r w:rsidR="00855C3C" w:rsidRPr="00C40086">
        <w:rPr>
          <w:rFonts w:asciiTheme="majorBidi" w:hAnsiTheme="majorBidi" w:cstheme="majorBidi"/>
          <w:sz w:val="24"/>
          <w:szCs w:val="24"/>
        </w:rPr>
        <w:t>on mothers and family structure</w:t>
      </w:r>
      <w:r w:rsidRPr="00C40086">
        <w:rPr>
          <w:rFonts w:asciiTheme="majorBidi" w:hAnsiTheme="majorBidi" w:cstheme="majorBidi"/>
          <w:sz w:val="24"/>
          <w:szCs w:val="24"/>
        </w:rPr>
        <w:t xml:space="preserve"> such that the father’s absence rather than his presence is the focus</w:t>
      </w:r>
      <w:r w:rsidR="00855C3C" w:rsidRPr="00C40086">
        <w:rPr>
          <w:rFonts w:asciiTheme="majorBidi" w:hAnsiTheme="majorBidi" w:cstheme="majorBidi"/>
          <w:sz w:val="24"/>
          <w:szCs w:val="24"/>
        </w:rPr>
        <w:t xml:space="preserve">. The body of literature </w:t>
      </w:r>
      <w:r w:rsidR="006F3FD7" w:rsidRPr="00C40086">
        <w:rPr>
          <w:rFonts w:asciiTheme="majorBidi" w:hAnsiTheme="majorBidi" w:cstheme="majorBidi"/>
          <w:sz w:val="24"/>
          <w:szCs w:val="24"/>
        </w:rPr>
        <w:t xml:space="preserve">that </w:t>
      </w:r>
      <w:r w:rsidRPr="00C40086">
        <w:rPr>
          <w:rFonts w:asciiTheme="majorBidi" w:hAnsiTheme="majorBidi" w:cstheme="majorBidi"/>
          <w:sz w:val="24"/>
          <w:szCs w:val="24"/>
        </w:rPr>
        <w:t xml:space="preserve">does </w:t>
      </w:r>
      <w:r w:rsidR="006F3FD7" w:rsidRPr="00C40086">
        <w:rPr>
          <w:rFonts w:asciiTheme="majorBidi" w:hAnsiTheme="majorBidi" w:cstheme="majorBidi"/>
          <w:sz w:val="24"/>
          <w:szCs w:val="24"/>
        </w:rPr>
        <w:t xml:space="preserve">exist </w:t>
      </w:r>
      <w:r w:rsidRPr="00C40086">
        <w:rPr>
          <w:rFonts w:asciiTheme="majorBidi" w:hAnsiTheme="majorBidi" w:cstheme="majorBidi"/>
          <w:sz w:val="24"/>
          <w:szCs w:val="24"/>
        </w:rPr>
        <w:t>on the father’s presence</w:t>
      </w:r>
      <w:r w:rsidR="00855C3C" w:rsidRPr="00C40086">
        <w:rPr>
          <w:rFonts w:asciiTheme="majorBidi" w:hAnsiTheme="majorBidi" w:cstheme="majorBidi"/>
          <w:sz w:val="24"/>
          <w:szCs w:val="24"/>
        </w:rPr>
        <w:t xml:space="preserve"> </w:t>
      </w:r>
      <w:r w:rsidR="00790609" w:rsidRPr="00C40086">
        <w:rPr>
          <w:rFonts w:asciiTheme="majorBidi" w:hAnsiTheme="majorBidi" w:cstheme="majorBidi"/>
          <w:sz w:val="24"/>
          <w:szCs w:val="24"/>
        </w:rPr>
        <w:t xml:space="preserve">tends to </w:t>
      </w:r>
      <w:r w:rsidRPr="00C40086">
        <w:rPr>
          <w:rFonts w:asciiTheme="majorBidi" w:hAnsiTheme="majorBidi" w:cstheme="majorBidi"/>
          <w:sz w:val="24"/>
          <w:szCs w:val="24"/>
        </w:rPr>
        <w:t>examine</w:t>
      </w:r>
      <w:r w:rsidR="00855C3C" w:rsidRPr="00C40086">
        <w:rPr>
          <w:rFonts w:asciiTheme="majorBidi" w:hAnsiTheme="majorBidi" w:cstheme="majorBidi"/>
          <w:sz w:val="24"/>
          <w:szCs w:val="24"/>
        </w:rPr>
        <w:t xml:space="preserve"> three aspects</w:t>
      </w:r>
      <w:r w:rsidRPr="00C40086">
        <w:rPr>
          <w:rFonts w:asciiTheme="majorBidi" w:hAnsiTheme="majorBidi" w:cstheme="majorBidi"/>
          <w:sz w:val="24"/>
          <w:szCs w:val="24"/>
        </w:rPr>
        <w:t xml:space="preserve"> of his impact on:</w:t>
      </w:r>
      <w:r w:rsidR="00855C3C" w:rsidRPr="00C40086">
        <w:rPr>
          <w:rFonts w:asciiTheme="majorBidi" w:hAnsiTheme="majorBidi" w:cstheme="majorBidi"/>
          <w:sz w:val="24"/>
          <w:szCs w:val="24"/>
        </w:rPr>
        <w:t xml:space="preserve"> (1) young children; (2) early life inputs, e.g., parenting time or parental divorce, and later life outco</w:t>
      </w:r>
      <w:r w:rsidRPr="00C40086">
        <w:rPr>
          <w:rFonts w:asciiTheme="majorBidi" w:hAnsiTheme="majorBidi" w:cstheme="majorBidi"/>
          <w:sz w:val="24"/>
          <w:szCs w:val="24"/>
        </w:rPr>
        <w:t xml:space="preserve">mes for adult children; and (3) </w:t>
      </w:r>
      <w:r w:rsidR="00855C3C" w:rsidRPr="00C40086">
        <w:rPr>
          <w:rFonts w:asciiTheme="majorBidi" w:hAnsiTheme="majorBidi" w:cstheme="majorBidi"/>
          <w:sz w:val="24"/>
          <w:szCs w:val="24"/>
        </w:rPr>
        <w:t xml:space="preserve">the father’s social capital as reflected in </w:t>
      </w:r>
      <w:r w:rsidR="00790609" w:rsidRPr="00C40086">
        <w:rPr>
          <w:rFonts w:asciiTheme="majorBidi" w:hAnsiTheme="majorBidi" w:cstheme="majorBidi"/>
          <w:sz w:val="24"/>
          <w:szCs w:val="24"/>
        </w:rPr>
        <w:t xml:space="preserve">the resources he provides given his </w:t>
      </w:r>
      <w:r w:rsidR="00855C3C" w:rsidRPr="00C40086">
        <w:rPr>
          <w:rFonts w:asciiTheme="majorBidi" w:hAnsiTheme="majorBidi" w:cstheme="majorBidi"/>
          <w:sz w:val="24"/>
          <w:szCs w:val="24"/>
        </w:rPr>
        <w:t>education, occupation and income</w:t>
      </w:r>
      <w:r w:rsidR="00665B44" w:rsidRPr="00C40086">
        <w:rPr>
          <w:rFonts w:asciiTheme="majorBidi" w:hAnsiTheme="majorBidi" w:cstheme="majorBidi"/>
          <w:sz w:val="24"/>
          <w:szCs w:val="24"/>
        </w:rPr>
        <w:t>. The goal of this paper is to redirect the f</w:t>
      </w:r>
      <w:r w:rsidR="00855C3C" w:rsidRPr="00C40086">
        <w:rPr>
          <w:rFonts w:asciiTheme="majorBidi" w:hAnsiTheme="majorBidi" w:cstheme="majorBidi"/>
          <w:sz w:val="24"/>
          <w:szCs w:val="24"/>
        </w:rPr>
        <w:t xml:space="preserve">ocus </w:t>
      </w:r>
      <w:r w:rsidR="00665B44" w:rsidRPr="00C40086">
        <w:rPr>
          <w:rFonts w:asciiTheme="majorBidi" w:hAnsiTheme="majorBidi" w:cstheme="majorBidi"/>
          <w:sz w:val="24"/>
          <w:szCs w:val="24"/>
        </w:rPr>
        <w:t>to</w:t>
      </w:r>
      <w:r w:rsidR="00855C3C" w:rsidRPr="00C40086">
        <w:rPr>
          <w:rFonts w:asciiTheme="majorBidi" w:hAnsiTheme="majorBidi" w:cstheme="majorBidi"/>
          <w:sz w:val="24"/>
          <w:szCs w:val="24"/>
        </w:rPr>
        <w:t xml:space="preserve"> the child/father dyad</w:t>
      </w:r>
      <w:r w:rsidR="006F3FD7" w:rsidRPr="00C40086">
        <w:rPr>
          <w:rFonts w:asciiTheme="majorBidi" w:hAnsiTheme="majorBidi" w:cstheme="majorBidi"/>
          <w:sz w:val="24"/>
          <w:szCs w:val="24"/>
        </w:rPr>
        <w:t xml:space="preserve"> in adulthood</w:t>
      </w:r>
      <w:r w:rsidR="00855C3C" w:rsidRPr="00C40086">
        <w:rPr>
          <w:rFonts w:asciiTheme="majorBidi" w:hAnsiTheme="majorBidi" w:cstheme="majorBidi"/>
          <w:sz w:val="24"/>
          <w:szCs w:val="24"/>
        </w:rPr>
        <w:t xml:space="preserve">, and its relationship to the adult children’s social support network using rich network data provided by the UC Berkeley Social Networks Study (UCNets). </w:t>
      </w:r>
    </w:p>
    <w:p w14:paraId="5F7A18BE" w14:textId="604A2014" w:rsidR="00337394" w:rsidRPr="00C40086" w:rsidRDefault="00337394" w:rsidP="00A6256F">
      <w:pPr>
        <w:spacing w:line="240" w:lineRule="auto"/>
        <w:rPr>
          <w:rFonts w:asciiTheme="majorBidi" w:hAnsiTheme="majorBidi" w:cstheme="majorBidi"/>
          <w:sz w:val="24"/>
          <w:szCs w:val="24"/>
        </w:rPr>
      </w:pPr>
      <w:r w:rsidRPr="00C40086">
        <w:rPr>
          <w:rFonts w:asciiTheme="majorBidi" w:hAnsiTheme="majorBidi" w:cstheme="majorBidi"/>
          <w:sz w:val="24"/>
          <w:szCs w:val="24"/>
        </w:rPr>
        <w:t>Fathers are both an important factor in a person’s psychosocial development, and also an important contributor to their offspring’s social capital. The initial contribution of fathers emerges from attachment theory: children need to form a secure connection with a protective and nurturing significant other, and parents are the first and most common source (</w:t>
      </w:r>
      <w:r w:rsidR="00EB1E0B" w:rsidRPr="00EB1E0B">
        <w:rPr>
          <w:rFonts w:asciiTheme="majorBidi" w:hAnsiTheme="majorBidi" w:cstheme="majorBidi"/>
          <w:sz w:val="24"/>
          <w:szCs w:val="24"/>
          <w:lang w:val="en"/>
        </w:rPr>
        <w:t>Bowlby, 1988</w:t>
      </w:r>
      <w:r w:rsidRPr="00C40086">
        <w:rPr>
          <w:rFonts w:asciiTheme="majorBidi" w:hAnsiTheme="majorBidi" w:cstheme="majorBidi"/>
          <w:sz w:val="24"/>
          <w:szCs w:val="24"/>
        </w:rPr>
        <w:t>). As they age, the importance of parents for the norms of reciprocity and social exchange come into play, such that the developing child learns that behavior is evaluated</w:t>
      </w:r>
      <w:r w:rsidR="00231CB2" w:rsidRPr="00C40086">
        <w:rPr>
          <w:rFonts w:asciiTheme="majorBidi" w:hAnsiTheme="majorBidi" w:cstheme="majorBidi"/>
          <w:sz w:val="24"/>
          <w:szCs w:val="24"/>
        </w:rPr>
        <w:t>, and has consequences</w:t>
      </w:r>
      <w:r w:rsidRPr="00C40086">
        <w:rPr>
          <w:rFonts w:asciiTheme="majorBidi" w:hAnsiTheme="majorBidi" w:cstheme="majorBidi"/>
          <w:sz w:val="24"/>
          <w:szCs w:val="24"/>
        </w:rPr>
        <w:t>. Positive actions beget similar results, and over time the child develops an understanding of successful relationships. The outcomes for adult life are both in stable and rewarding social relationships, as well as a generalized norm for repaying the caring (or negative behavior) with care for parents in later life. A third mechanism for paternal contributions social capital: fathers contribute skills and knowledge, provide networked connections, financial footing, and advice derived from experience. These factors are critical in childhood: we are argue that the trust developed through attachment will also affect the ability to form relationships as adults.</w:t>
      </w:r>
      <w:r w:rsidR="00D256A1" w:rsidRPr="00C40086">
        <w:rPr>
          <w:rFonts w:asciiTheme="majorBidi" w:hAnsiTheme="majorBidi" w:cstheme="majorBidi"/>
          <w:sz w:val="24"/>
          <w:szCs w:val="24"/>
        </w:rPr>
        <w:t xml:space="preserve"> We ask whether the valuable presence of a father continues well into adulthood.</w:t>
      </w:r>
    </w:p>
    <w:p w14:paraId="2214CD88" w14:textId="50ED6372" w:rsidR="002F0462" w:rsidRPr="00C40086" w:rsidRDefault="00D256A1" w:rsidP="000D391E">
      <w:pPr>
        <w:spacing w:line="240" w:lineRule="auto"/>
        <w:rPr>
          <w:rFonts w:asciiTheme="majorBidi" w:hAnsiTheme="majorBidi" w:cstheme="majorBidi"/>
          <w:sz w:val="24"/>
          <w:szCs w:val="24"/>
        </w:rPr>
      </w:pPr>
      <w:r w:rsidRPr="00C40086">
        <w:rPr>
          <w:rFonts w:asciiTheme="majorBidi" w:hAnsiTheme="majorBidi" w:cstheme="majorBidi"/>
          <w:sz w:val="24"/>
          <w:szCs w:val="24"/>
        </w:rPr>
        <w:t xml:space="preserve">Two hypotheses frame the </w:t>
      </w:r>
      <w:r w:rsidR="00B027EE" w:rsidRPr="00C40086">
        <w:rPr>
          <w:rFonts w:asciiTheme="majorBidi" w:hAnsiTheme="majorBidi" w:cstheme="majorBidi"/>
          <w:sz w:val="24"/>
          <w:szCs w:val="24"/>
        </w:rPr>
        <w:t xml:space="preserve">understanding </w:t>
      </w:r>
      <w:r w:rsidRPr="00C40086">
        <w:rPr>
          <w:rFonts w:asciiTheme="majorBidi" w:hAnsiTheme="majorBidi" w:cstheme="majorBidi"/>
          <w:sz w:val="24"/>
          <w:szCs w:val="24"/>
        </w:rPr>
        <w:t xml:space="preserve">of the value of fathers in a child’s life: </w:t>
      </w:r>
      <w:r w:rsidR="00B027EE" w:rsidRPr="00C40086">
        <w:rPr>
          <w:rFonts w:asciiTheme="majorBidi" w:hAnsiTheme="majorBidi" w:cstheme="majorBidi"/>
          <w:sz w:val="24"/>
          <w:szCs w:val="24"/>
        </w:rPr>
        <w:t>essential father and important father. According to the “essential father hypothesis,” a father, because of his gender, makes unique contributions that a mother cannot, such as e.g. stimu</w:t>
      </w:r>
      <w:r w:rsidRPr="00C40086">
        <w:rPr>
          <w:rFonts w:asciiTheme="majorBidi" w:hAnsiTheme="majorBidi" w:cstheme="majorBidi"/>
          <w:sz w:val="24"/>
          <w:szCs w:val="24"/>
        </w:rPr>
        <w:t>li for psychosocial development</w:t>
      </w:r>
      <w:r w:rsidR="00B027EE" w:rsidRPr="00C40086">
        <w:rPr>
          <w:rFonts w:asciiTheme="majorBidi" w:hAnsiTheme="majorBidi" w:cstheme="majorBidi"/>
          <w:sz w:val="24"/>
          <w:szCs w:val="24"/>
        </w:rPr>
        <w:t xml:space="preserve">. An “important” father, on the other hand, can significantly affect child outcomes </w:t>
      </w:r>
      <w:r w:rsidR="00B027EE" w:rsidRPr="00C40086">
        <w:rPr>
          <w:rFonts w:asciiTheme="majorBidi" w:hAnsiTheme="majorBidi" w:cstheme="majorBidi"/>
          <w:sz w:val="24"/>
          <w:szCs w:val="24"/>
        </w:rPr>
        <w:lastRenderedPageBreak/>
        <w:t>but these contributions can be provided by other parental figures such as grandparents or step-fathers (King, Thorsen</w:t>
      </w:r>
      <w:r w:rsidR="000D391E" w:rsidRPr="00C40086">
        <w:rPr>
          <w:rFonts w:asciiTheme="majorBidi" w:hAnsiTheme="majorBidi" w:cstheme="majorBidi"/>
          <w:sz w:val="24"/>
          <w:szCs w:val="24"/>
        </w:rPr>
        <w:t xml:space="preserve"> &amp;</w:t>
      </w:r>
      <w:r w:rsidR="00B027EE" w:rsidRPr="00C40086">
        <w:rPr>
          <w:rFonts w:asciiTheme="majorBidi" w:hAnsiTheme="majorBidi" w:cstheme="majorBidi"/>
          <w:sz w:val="24"/>
          <w:szCs w:val="24"/>
        </w:rPr>
        <w:t xml:space="preserve"> Amato</w:t>
      </w:r>
      <w:r w:rsidR="000D391E" w:rsidRPr="00C40086">
        <w:rPr>
          <w:rFonts w:asciiTheme="majorBidi" w:hAnsiTheme="majorBidi" w:cstheme="majorBidi"/>
          <w:sz w:val="24"/>
          <w:szCs w:val="24"/>
        </w:rPr>
        <w:t>,</w:t>
      </w:r>
      <w:r w:rsidR="00B027EE" w:rsidRPr="00C40086">
        <w:rPr>
          <w:rFonts w:asciiTheme="majorBidi" w:hAnsiTheme="majorBidi" w:cstheme="majorBidi"/>
          <w:sz w:val="24"/>
          <w:szCs w:val="24"/>
        </w:rPr>
        <w:t xml:space="preserve"> 2014). These contributions include household income, breadwinning role, shared discipline, quality time, and more. For example, two mothers would produce the same outcomes in children as would a traditional family. When a father is absent, the child lacks a second parent, but it’s the loss of the contributions, not necessarily his “</w:t>
      </w:r>
      <w:proofErr w:type="spellStart"/>
      <w:r w:rsidR="00B027EE" w:rsidRPr="00C40086">
        <w:rPr>
          <w:rFonts w:asciiTheme="majorBidi" w:hAnsiTheme="majorBidi" w:cstheme="majorBidi"/>
          <w:sz w:val="24"/>
          <w:szCs w:val="24"/>
        </w:rPr>
        <w:t>fatherness</w:t>
      </w:r>
      <w:proofErr w:type="spellEnd"/>
      <w:r w:rsidR="00B027EE" w:rsidRPr="00C40086">
        <w:rPr>
          <w:rFonts w:asciiTheme="majorBidi" w:hAnsiTheme="majorBidi" w:cstheme="majorBidi"/>
          <w:sz w:val="24"/>
          <w:szCs w:val="24"/>
        </w:rPr>
        <w:t>” that is important (Lamb, 2010). T</w:t>
      </w:r>
      <w:r w:rsidR="00790609" w:rsidRPr="00C40086">
        <w:rPr>
          <w:rFonts w:asciiTheme="majorBidi" w:hAnsiTheme="majorBidi" w:cstheme="majorBidi"/>
          <w:sz w:val="24"/>
          <w:szCs w:val="24"/>
        </w:rPr>
        <w:t>hese second parents’</w:t>
      </w:r>
      <w:r w:rsidR="00932A2A" w:rsidRPr="00C40086">
        <w:rPr>
          <w:rFonts w:asciiTheme="majorBidi" w:hAnsiTheme="majorBidi" w:cstheme="majorBidi"/>
          <w:sz w:val="24"/>
          <w:szCs w:val="24"/>
        </w:rPr>
        <w:t xml:space="preserve"> </w:t>
      </w:r>
      <w:r w:rsidR="005F64A4" w:rsidRPr="00C40086">
        <w:rPr>
          <w:rFonts w:asciiTheme="majorBidi" w:hAnsiTheme="majorBidi" w:cstheme="majorBidi"/>
          <w:sz w:val="24"/>
          <w:szCs w:val="24"/>
        </w:rPr>
        <w:t>involvement is associated with</w:t>
      </w:r>
      <w:r w:rsidRPr="00C40086">
        <w:rPr>
          <w:rFonts w:asciiTheme="majorBidi" w:hAnsiTheme="majorBidi" w:cstheme="majorBidi"/>
          <w:sz w:val="24"/>
          <w:szCs w:val="24"/>
        </w:rPr>
        <w:t xml:space="preserve"> positive outcomes such as</w:t>
      </w:r>
      <w:r w:rsidR="005F64A4" w:rsidRPr="00C40086">
        <w:rPr>
          <w:rFonts w:asciiTheme="majorBidi" w:hAnsiTheme="majorBidi" w:cstheme="majorBidi"/>
          <w:sz w:val="24"/>
          <w:szCs w:val="24"/>
        </w:rPr>
        <w:t xml:space="preserve"> fewer </w:t>
      </w:r>
      <w:r w:rsidR="00932A2A" w:rsidRPr="00C40086">
        <w:rPr>
          <w:rFonts w:asciiTheme="majorBidi" w:hAnsiTheme="majorBidi" w:cstheme="majorBidi"/>
          <w:sz w:val="24"/>
          <w:szCs w:val="24"/>
        </w:rPr>
        <w:t>psychological problems for their young children</w:t>
      </w:r>
      <w:r w:rsidR="00810956" w:rsidRPr="00C40086">
        <w:rPr>
          <w:rFonts w:asciiTheme="majorBidi" w:hAnsiTheme="majorBidi" w:cstheme="majorBidi"/>
          <w:sz w:val="24"/>
          <w:szCs w:val="24"/>
        </w:rPr>
        <w:t xml:space="preserve"> (Amato and Rivera, 1999)</w:t>
      </w:r>
      <w:r w:rsidRPr="00C40086">
        <w:rPr>
          <w:rFonts w:asciiTheme="majorBidi" w:hAnsiTheme="majorBidi" w:cstheme="majorBidi"/>
          <w:sz w:val="24"/>
          <w:szCs w:val="24"/>
        </w:rPr>
        <w:t xml:space="preserve"> and</w:t>
      </w:r>
      <w:r w:rsidR="00810956" w:rsidRPr="00C40086">
        <w:rPr>
          <w:rFonts w:asciiTheme="majorBidi" w:hAnsiTheme="majorBidi" w:cstheme="majorBidi"/>
          <w:sz w:val="24"/>
          <w:szCs w:val="24"/>
        </w:rPr>
        <w:t xml:space="preserve"> greater stability (</w:t>
      </w:r>
      <w:proofErr w:type="spellStart"/>
      <w:r w:rsidR="00810956" w:rsidRPr="00C40086">
        <w:rPr>
          <w:rFonts w:asciiTheme="majorBidi" w:hAnsiTheme="majorBidi" w:cstheme="majorBidi"/>
          <w:sz w:val="24"/>
          <w:szCs w:val="24"/>
        </w:rPr>
        <w:t>Hofferth</w:t>
      </w:r>
      <w:proofErr w:type="spellEnd"/>
      <w:r w:rsidR="00810956" w:rsidRPr="00C40086">
        <w:rPr>
          <w:rFonts w:asciiTheme="majorBidi" w:hAnsiTheme="majorBidi" w:cstheme="majorBidi"/>
          <w:sz w:val="24"/>
          <w:szCs w:val="24"/>
        </w:rPr>
        <w:t xml:space="preserve"> </w:t>
      </w:r>
      <w:r w:rsidR="000D391E" w:rsidRPr="00C40086">
        <w:rPr>
          <w:rFonts w:asciiTheme="majorBidi" w:hAnsiTheme="majorBidi" w:cstheme="majorBidi"/>
          <w:sz w:val="24"/>
          <w:szCs w:val="24"/>
        </w:rPr>
        <w:t>&amp;</w:t>
      </w:r>
      <w:r w:rsidR="00810956" w:rsidRPr="00C40086">
        <w:rPr>
          <w:rFonts w:asciiTheme="majorBidi" w:hAnsiTheme="majorBidi" w:cstheme="majorBidi"/>
          <w:sz w:val="24"/>
          <w:szCs w:val="24"/>
        </w:rPr>
        <w:t xml:space="preserve"> </w:t>
      </w:r>
      <w:proofErr w:type="spellStart"/>
      <w:r w:rsidR="00810956" w:rsidRPr="00C40086">
        <w:rPr>
          <w:rFonts w:asciiTheme="majorBidi" w:hAnsiTheme="majorBidi" w:cstheme="majorBidi"/>
          <w:sz w:val="24"/>
          <w:szCs w:val="24"/>
        </w:rPr>
        <w:t>Goldscheider</w:t>
      </w:r>
      <w:proofErr w:type="spellEnd"/>
      <w:r w:rsidR="00810956" w:rsidRPr="00C40086">
        <w:rPr>
          <w:rFonts w:asciiTheme="majorBidi" w:hAnsiTheme="majorBidi" w:cstheme="majorBidi"/>
          <w:sz w:val="24"/>
          <w:szCs w:val="24"/>
        </w:rPr>
        <w:t xml:space="preserve"> 2015)</w:t>
      </w:r>
      <w:r w:rsidRPr="00C40086">
        <w:rPr>
          <w:rFonts w:asciiTheme="majorBidi" w:hAnsiTheme="majorBidi" w:cstheme="majorBidi"/>
          <w:sz w:val="24"/>
          <w:szCs w:val="24"/>
        </w:rPr>
        <w:t>.</w:t>
      </w:r>
    </w:p>
    <w:p w14:paraId="33836F3A" w14:textId="3E0CFFA7" w:rsidR="00BD6613" w:rsidRPr="00C40086" w:rsidRDefault="008F1651" w:rsidP="00DC7133">
      <w:pPr>
        <w:spacing w:line="240" w:lineRule="auto"/>
        <w:rPr>
          <w:rFonts w:asciiTheme="majorBidi" w:hAnsiTheme="majorBidi" w:cstheme="majorBidi"/>
          <w:sz w:val="24"/>
          <w:szCs w:val="24"/>
        </w:rPr>
      </w:pPr>
      <w:r w:rsidRPr="00C40086">
        <w:rPr>
          <w:rFonts w:asciiTheme="majorBidi" w:hAnsiTheme="majorBidi" w:cstheme="majorBidi"/>
          <w:sz w:val="24"/>
          <w:szCs w:val="24"/>
        </w:rPr>
        <w:t>The effects of fathers</w:t>
      </w:r>
      <w:r w:rsidR="00ED3547" w:rsidRPr="00C40086">
        <w:rPr>
          <w:rFonts w:asciiTheme="majorBidi" w:hAnsiTheme="majorBidi" w:cstheme="majorBidi"/>
          <w:sz w:val="24"/>
          <w:szCs w:val="24"/>
        </w:rPr>
        <w:t xml:space="preserve"> do not stop at childhood</w:t>
      </w:r>
      <w:r w:rsidR="00DC7133" w:rsidRPr="00C40086">
        <w:rPr>
          <w:rFonts w:asciiTheme="majorBidi" w:hAnsiTheme="majorBidi" w:cstheme="majorBidi"/>
          <w:sz w:val="24"/>
          <w:szCs w:val="24"/>
        </w:rPr>
        <w:t>.</w:t>
      </w:r>
      <w:r w:rsidR="00ED3547" w:rsidRPr="00C40086">
        <w:rPr>
          <w:rFonts w:asciiTheme="majorBidi" w:hAnsiTheme="majorBidi" w:cstheme="majorBidi"/>
          <w:sz w:val="24"/>
          <w:szCs w:val="24"/>
        </w:rPr>
        <w:t xml:space="preserve"> A central area of </w:t>
      </w:r>
      <w:r w:rsidR="00DC7133" w:rsidRPr="00C40086">
        <w:rPr>
          <w:rFonts w:asciiTheme="majorBidi" w:hAnsiTheme="majorBidi" w:cstheme="majorBidi"/>
          <w:sz w:val="24"/>
          <w:szCs w:val="24"/>
        </w:rPr>
        <w:t xml:space="preserve">this </w:t>
      </w:r>
      <w:r w:rsidR="00ED3547" w:rsidRPr="00C40086">
        <w:rPr>
          <w:rFonts w:asciiTheme="majorBidi" w:hAnsiTheme="majorBidi" w:cstheme="majorBidi"/>
          <w:sz w:val="24"/>
          <w:szCs w:val="24"/>
        </w:rPr>
        <w:t>research examines parental divorce and later life outcomes.</w:t>
      </w:r>
      <w:r w:rsidR="008F251C" w:rsidRPr="00C40086">
        <w:rPr>
          <w:rFonts w:asciiTheme="majorBidi" w:hAnsiTheme="majorBidi" w:cstheme="majorBidi"/>
          <w:sz w:val="24"/>
          <w:szCs w:val="24"/>
        </w:rPr>
        <w:t xml:space="preserve"> </w:t>
      </w:r>
      <w:r w:rsidR="001B58BA" w:rsidRPr="00C40086">
        <w:rPr>
          <w:rFonts w:asciiTheme="majorBidi" w:hAnsiTheme="majorBidi" w:cstheme="majorBidi"/>
          <w:sz w:val="24"/>
          <w:szCs w:val="24"/>
        </w:rPr>
        <w:t>The voluminous body of research consistently indicates that growing up in two-parent stable households is the gold standard for launching children successfully into adulthood in terms of successful employment and marriage, as well as improved health</w:t>
      </w:r>
      <w:r w:rsidR="00DC7133" w:rsidRPr="00C40086">
        <w:rPr>
          <w:rFonts w:asciiTheme="majorBidi" w:hAnsiTheme="majorBidi" w:cstheme="majorBidi"/>
          <w:sz w:val="24"/>
          <w:szCs w:val="24"/>
        </w:rPr>
        <w:t xml:space="preserve"> (Amato</w:t>
      </w:r>
      <w:r w:rsidR="000D391E" w:rsidRPr="00C40086">
        <w:rPr>
          <w:rFonts w:asciiTheme="majorBidi" w:hAnsiTheme="majorBidi" w:cstheme="majorBidi"/>
          <w:sz w:val="24"/>
          <w:szCs w:val="24"/>
        </w:rPr>
        <w:t>,</w:t>
      </w:r>
      <w:r w:rsidR="00DC7133" w:rsidRPr="00C40086">
        <w:rPr>
          <w:rFonts w:asciiTheme="majorBidi" w:hAnsiTheme="majorBidi" w:cstheme="majorBidi"/>
          <w:sz w:val="24"/>
          <w:szCs w:val="24"/>
        </w:rPr>
        <w:t xml:space="preserve"> 2001)</w:t>
      </w:r>
      <w:r w:rsidR="001B58BA" w:rsidRPr="00C40086">
        <w:rPr>
          <w:rFonts w:asciiTheme="majorBidi" w:hAnsiTheme="majorBidi" w:cstheme="majorBidi"/>
          <w:sz w:val="24"/>
          <w:szCs w:val="24"/>
        </w:rPr>
        <w:t xml:space="preserve">. Some of this is owing to stability of financial resources, with its concomitant reductions in stress and risk, e.g. greater access to health care, less frequent moves, greater household ownership, and higher income for other inputs into childhood. Parental divorce in contrast weakens access to those resources. In addition, one parent, </w:t>
      </w:r>
      <w:r w:rsidR="00DC7133" w:rsidRPr="00C40086">
        <w:rPr>
          <w:rFonts w:asciiTheme="majorBidi" w:hAnsiTheme="majorBidi" w:cstheme="majorBidi"/>
          <w:sz w:val="24"/>
          <w:szCs w:val="24"/>
        </w:rPr>
        <w:t>typically the mother,</w:t>
      </w:r>
      <w:r w:rsidR="001B58BA" w:rsidRPr="00C40086">
        <w:rPr>
          <w:rFonts w:asciiTheme="majorBidi" w:hAnsiTheme="majorBidi" w:cstheme="majorBidi"/>
          <w:sz w:val="24"/>
          <w:szCs w:val="24"/>
        </w:rPr>
        <w:t xml:space="preserve"> now shoulders the bulk of the child-raising responsibility, often while working, and thus children receive less attention and resources. This loss is particularly salient if the absent father ceases to invest in his children’s well-being as a way to punish the mother.</w:t>
      </w:r>
      <w:r w:rsidR="008F251C" w:rsidRPr="00C40086">
        <w:rPr>
          <w:rFonts w:asciiTheme="majorBidi" w:hAnsiTheme="majorBidi" w:cstheme="majorBidi"/>
          <w:sz w:val="24"/>
          <w:szCs w:val="24"/>
        </w:rPr>
        <w:t xml:space="preserve"> </w:t>
      </w:r>
      <w:r w:rsidR="001B58BA" w:rsidRPr="00C40086">
        <w:rPr>
          <w:rFonts w:asciiTheme="majorBidi" w:hAnsiTheme="majorBidi" w:cstheme="majorBidi"/>
          <w:sz w:val="24"/>
          <w:szCs w:val="24"/>
        </w:rPr>
        <w:t xml:space="preserve">Beyond that, there is simply the absence, or reduced presence, of the father in the child’s life. </w:t>
      </w:r>
      <w:r w:rsidR="00790609" w:rsidRPr="00C40086">
        <w:rPr>
          <w:rFonts w:asciiTheme="majorBidi" w:hAnsiTheme="majorBidi" w:cstheme="majorBidi"/>
          <w:sz w:val="24"/>
          <w:szCs w:val="24"/>
        </w:rPr>
        <w:t xml:space="preserve">Whether ‘essential’ or ‘important’, fathers contribute to their children’s outcomes. </w:t>
      </w:r>
    </w:p>
    <w:p w14:paraId="253E5D82" w14:textId="1A7513E9" w:rsidR="007928BA" w:rsidRPr="00C40086" w:rsidRDefault="00790609" w:rsidP="000A733F">
      <w:pPr>
        <w:spacing w:line="240" w:lineRule="auto"/>
        <w:rPr>
          <w:rFonts w:asciiTheme="majorBidi" w:hAnsiTheme="majorBidi" w:cstheme="majorBidi"/>
          <w:sz w:val="24"/>
          <w:szCs w:val="24"/>
        </w:rPr>
      </w:pPr>
      <w:r w:rsidRPr="00C40086">
        <w:rPr>
          <w:rFonts w:asciiTheme="majorBidi" w:hAnsiTheme="majorBidi" w:cstheme="majorBidi"/>
          <w:sz w:val="24"/>
          <w:szCs w:val="24"/>
        </w:rPr>
        <w:t>Because p</w:t>
      </w:r>
      <w:r w:rsidR="007928BA" w:rsidRPr="00C40086">
        <w:rPr>
          <w:rFonts w:asciiTheme="majorBidi" w:hAnsiTheme="majorBidi" w:cstheme="majorBidi"/>
          <w:sz w:val="24"/>
          <w:szCs w:val="24"/>
        </w:rPr>
        <w:t xml:space="preserve">arents are often at the heart of one’s successful </w:t>
      </w:r>
      <w:r w:rsidRPr="00C40086">
        <w:rPr>
          <w:rFonts w:asciiTheme="majorBidi" w:hAnsiTheme="majorBidi" w:cstheme="majorBidi"/>
          <w:sz w:val="24"/>
          <w:szCs w:val="24"/>
        </w:rPr>
        <w:t xml:space="preserve">juvenile </w:t>
      </w:r>
      <w:r w:rsidR="007928BA" w:rsidRPr="00C40086">
        <w:rPr>
          <w:rFonts w:asciiTheme="majorBidi" w:hAnsiTheme="majorBidi" w:cstheme="majorBidi"/>
          <w:sz w:val="24"/>
          <w:szCs w:val="24"/>
        </w:rPr>
        <w:t xml:space="preserve">psychosocial adjustment </w:t>
      </w:r>
      <w:r w:rsidRPr="00C40086">
        <w:rPr>
          <w:rFonts w:asciiTheme="majorBidi" w:hAnsiTheme="majorBidi" w:cstheme="majorBidi"/>
          <w:sz w:val="24"/>
          <w:szCs w:val="24"/>
        </w:rPr>
        <w:t xml:space="preserve">another area of inquiry is children’s </w:t>
      </w:r>
      <w:r w:rsidR="007928BA" w:rsidRPr="00C40086">
        <w:rPr>
          <w:rFonts w:asciiTheme="majorBidi" w:hAnsiTheme="majorBidi" w:cstheme="majorBidi"/>
          <w:sz w:val="24"/>
          <w:szCs w:val="24"/>
        </w:rPr>
        <w:t>social networks in adult life, critical for social support and expanded opportunities.</w:t>
      </w:r>
      <w:r w:rsidR="005F64A4" w:rsidRPr="00C40086">
        <w:rPr>
          <w:rFonts w:asciiTheme="majorBidi" w:hAnsiTheme="majorBidi" w:cstheme="majorBidi"/>
          <w:sz w:val="24"/>
          <w:szCs w:val="24"/>
        </w:rPr>
        <w:t xml:space="preserve"> </w:t>
      </w:r>
      <w:r w:rsidR="005F64A4" w:rsidRPr="00C40086">
        <w:rPr>
          <w:rFonts w:asciiTheme="majorBidi" w:eastAsia="Times New Roman" w:hAnsiTheme="majorBidi" w:cstheme="majorBidi"/>
          <w:sz w:val="24"/>
          <w:szCs w:val="24"/>
        </w:rPr>
        <w:t xml:space="preserve">Parents tend to </w:t>
      </w:r>
      <w:r w:rsidR="00585543" w:rsidRPr="00C40086">
        <w:rPr>
          <w:rFonts w:asciiTheme="majorBidi" w:eastAsia="Times New Roman" w:hAnsiTheme="majorBidi" w:cstheme="majorBidi"/>
          <w:sz w:val="24"/>
          <w:szCs w:val="24"/>
        </w:rPr>
        <w:t xml:space="preserve">have a positive </w:t>
      </w:r>
      <w:r w:rsidR="005F64A4" w:rsidRPr="00C40086">
        <w:rPr>
          <w:rFonts w:asciiTheme="majorBidi" w:eastAsia="Times New Roman" w:hAnsiTheme="majorBidi" w:cstheme="majorBidi"/>
          <w:sz w:val="24"/>
          <w:szCs w:val="24"/>
        </w:rPr>
        <w:t>influence</w:t>
      </w:r>
      <w:r w:rsidR="00585543" w:rsidRPr="00C40086">
        <w:rPr>
          <w:rFonts w:asciiTheme="majorBidi" w:eastAsia="Times New Roman" w:hAnsiTheme="majorBidi" w:cstheme="majorBidi"/>
          <w:sz w:val="24"/>
          <w:szCs w:val="24"/>
        </w:rPr>
        <w:t xml:space="preserve"> on </w:t>
      </w:r>
      <w:r w:rsidR="005F64A4" w:rsidRPr="00C40086">
        <w:rPr>
          <w:rFonts w:asciiTheme="majorBidi" w:eastAsia="Times New Roman" w:hAnsiTheme="majorBidi" w:cstheme="majorBidi"/>
          <w:sz w:val="24"/>
          <w:szCs w:val="24"/>
        </w:rPr>
        <w:t xml:space="preserve">the </w:t>
      </w:r>
      <w:r w:rsidR="00585543" w:rsidRPr="00C40086">
        <w:rPr>
          <w:rFonts w:asciiTheme="majorBidi" w:eastAsia="Times New Roman" w:hAnsiTheme="majorBidi" w:cstheme="majorBidi"/>
          <w:sz w:val="24"/>
          <w:szCs w:val="24"/>
        </w:rPr>
        <w:t xml:space="preserve">quality of </w:t>
      </w:r>
      <w:r w:rsidR="005F64A4" w:rsidRPr="00C40086">
        <w:rPr>
          <w:rFonts w:asciiTheme="majorBidi" w:eastAsia="Times New Roman" w:hAnsiTheme="majorBidi" w:cstheme="majorBidi"/>
          <w:sz w:val="24"/>
          <w:szCs w:val="24"/>
        </w:rPr>
        <w:t>their young children</w:t>
      </w:r>
      <w:r w:rsidR="00585543" w:rsidRPr="00C40086">
        <w:rPr>
          <w:rFonts w:asciiTheme="majorBidi" w:eastAsia="Times New Roman" w:hAnsiTheme="majorBidi" w:cstheme="majorBidi"/>
          <w:sz w:val="24"/>
          <w:szCs w:val="24"/>
        </w:rPr>
        <w:t>’s social networks either directly through arranging activities or indirectly through, say, choice of neighborhoods</w:t>
      </w:r>
      <w:r w:rsidR="00DC7133" w:rsidRPr="00C40086">
        <w:rPr>
          <w:rFonts w:asciiTheme="majorBidi" w:eastAsia="Times New Roman" w:hAnsiTheme="majorBidi" w:cstheme="majorBidi"/>
          <w:sz w:val="24"/>
          <w:szCs w:val="24"/>
        </w:rPr>
        <w:t>, friendship opportunities,</w:t>
      </w:r>
      <w:r w:rsidR="00585543" w:rsidRPr="00C40086">
        <w:rPr>
          <w:rFonts w:asciiTheme="majorBidi" w:eastAsia="Times New Roman" w:hAnsiTheme="majorBidi" w:cstheme="majorBidi"/>
          <w:sz w:val="24"/>
          <w:szCs w:val="24"/>
        </w:rPr>
        <w:t xml:space="preserve"> and role-modeling (Rubin </w:t>
      </w:r>
      <w:r w:rsidR="000D391E" w:rsidRPr="00C40086">
        <w:rPr>
          <w:rFonts w:asciiTheme="majorBidi" w:eastAsia="Times New Roman" w:hAnsiTheme="majorBidi" w:cstheme="majorBidi"/>
          <w:sz w:val="24"/>
          <w:szCs w:val="24"/>
        </w:rPr>
        <w:t>&amp;</w:t>
      </w:r>
      <w:r w:rsidR="00DC7133" w:rsidRPr="00C40086">
        <w:rPr>
          <w:rFonts w:asciiTheme="majorBidi" w:eastAsia="Times New Roman" w:hAnsiTheme="majorBidi" w:cstheme="majorBidi"/>
          <w:sz w:val="24"/>
          <w:szCs w:val="24"/>
        </w:rPr>
        <w:t xml:space="preserve"> </w:t>
      </w:r>
      <w:proofErr w:type="spellStart"/>
      <w:r w:rsidR="00DC7133" w:rsidRPr="00C40086">
        <w:rPr>
          <w:rFonts w:asciiTheme="majorBidi" w:eastAsia="Times New Roman" w:hAnsiTheme="majorBidi" w:cstheme="majorBidi"/>
          <w:sz w:val="24"/>
          <w:szCs w:val="24"/>
        </w:rPr>
        <w:t>Sloman</w:t>
      </w:r>
      <w:proofErr w:type="spellEnd"/>
      <w:r w:rsidR="00DC7133" w:rsidRPr="00C40086">
        <w:rPr>
          <w:rFonts w:asciiTheme="majorBidi" w:eastAsia="Times New Roman" w:hAnsiTheme="majorBidi" w:cstheme="majorBidi"/>
          <w:sz w:val="24"/>
          <w:szCs w:val="24"/>
        </w:rPr>
        <w:t>, 1984).</w:t>
      </w:r>
      <w:r w:rsidR="005F64A4" w:rsidRPr="00C40086">
        <w:rPr>
          <w:rFonts w:asciiTheme="majorBidi" w:eastAsia="Times New Roman" w:hAnsiTheme="majorBidi" w:cstheme="majorBidi"/>
          <w:sz w:val="24"/>
          <w:szCs w:val="24"/>
        </w:rPr>
        <w:t xml:space="preserve"> </w:t>
      </w:r>
      <w:r w:rsidR="00DC7133" w:rsidRPr="00C40086">
        <w:rPr>
          <w:rFonts w:asciiTheme="majorBidi" w:eastAsia="Times New Roman" w:hAnsiTheme="majorBidi" w:cstheme="majorBidi"/>
          <w:sz w:val="24"/>
          <w:szCs w:val="24"/>
        </w:rPr>
        <w:t>F</w:t>
      </w:r>
      <w:r w:rsidR="005F64A4" w:rsidRPr="00C40086">
        <w:rPr>
          <w:rFonts w:asciiTheme="majorBidi" w:hAnsiTheme="majorBidi" w:cstheme="majorBidi"/>
          <w:sz w:val="24"/>
          <w:szCs w:val="24"/>
        </w:rPr>
        <w:t xml:space="preserve">athers, particularly those with higher SES, provide insights through experience to inform their children regarding networks for work, expertise in job-seeking and successful employment, financial strategies, as well as parenting mentorship </w:t>
      </w:r>
      <w:r w:rsidR="005F64A4" w:rsidRPr="000A733F">
        <w:rPr>
          <w:rFonts w:asciiTheme="majorBidi" w:hAnsiTheme="majorBidi" w:cstheme="majorBidi"/>
          <w:sz w:val="24"/>
          <w:szCs w:val="24"/>
        </w:rPr>
        <w:t>(</w:t>
      </w:r>
      <w:r w:rsidR="000B78E6" w:rsidRPr="000A733F">
        <w:rPr>
          <w:rFonts w:asciiTheme="majorBidi" w:hAnsiTheme="majorBidi" w:cstheme="majorBidi"/>
          <w:sz w:val="24"/>
          <w:szCs w:val="24"/>
        </w:rPr>
        <w:t>Adamic</w:t>
      </w:r>
      <w:r w:rsidR="000A733F" w:rsidRPr="000A733F">
        <w:rPr>
          <w:rFonts w:asciiTheme="majorBidi" w:hAnsiTheme="majorBidi" w:cstheme="majorBidi"/>
          <w:sz w:val="24"/>
          <w:szCs w:val="24"/>
        </w:rPr>
        <w:t xml:space="preserve"> &amp;</w:t>
      </w:r>
      <w:r w:rsidR="000B78E6" w:rsidRPr="000A733F">
        <w:rPr>
          <w:rFonts w:asciiTheme="majorBidi" w:hAnsiTheme="majorBidi" w:cstheme="majorBidi"/>
          <w:sz w:val="24"/>
          <w:szCs w:val="24"/>
        </w:rPr>
        <w:t xml:space="preserve"> </w:t>
      </w:r>
      <w:proofErr w:type="spellStart"/>
      <w:r w:rsidR="000B78E6" w:rsidRPr="000A733F">
        <w:rPr>
          <w:rFonts w:asciiTheme="majorBidi" w:hAnsiTheme="majorBidi" w:cstheme="majorBidi"/>
          <w:sz w:val="24"/>
          <w:szCs w:val="24"/>
        </w:rPr>
        <w:t>Filiz</w:t>
      </w:r>
      <w:proofErr w:type="spellEnd"/>
      <w:r w:rsidR="000B78E6" w:rsidRPr="000A733F">
        <w:rPr>
          <w:rFonts w:asciiTheme="majorBidi" w:hAnsiTheme="majorBidi" w:cstheme="majorBidi"/>
          <w:sz w:val="24"/>
          <w:szCs w:val="24"/>
        </w:rPr>
        <w:t>, 2017</w:t>
      </w:r>
      <w:ins w:id="3" w:author="Chris Soria" w:date="2022-02-17T19:40:00Z">
        <w:r w:rsidR="00D12D7A">
          <w:rPr>
            <w:rFonts w:asciiTheme="majorBidi" w:hAnsiTheme="majorBidi" w:cstheme="majorBidi"/>
            <w:sz w:val="24"/>
            <w:szCs w:val="24"/>
          </w:rPr>
          <w:t xml:space="preserve">. </w:t>
        </w:r>
      </w:ins>
      <w:proofErr w:type="spellStart"/>
      <w:ins w:id="4" w:author="Chris Soria" w:date="2022-02-17T19:41:00Z">
        <w:r w:rsidR="008454BF">
          <w:rPr>
            <w:rFonts w:asciiTheme="majorBidi" w:hAnsiTheme="majorBidi" w:cstheme="majorBidi"/>
            <w:sz w:val="24"/>
            <w:szCs w:val="24"/>
          </w:rPr>
          <w:t>O’Regan</w:t>
        </w:r>
        <w:proofErr w:type="spellEnd"/>
        <w:r w:rsidR="008454BF">
          <w:rPr>
            <w:rFonts w:asciiTheme="majorBidi" w:hAnsiTheme="majorBidi" w:cstheme="majorBidi"/>
            <w:sz w:val="24"/>
            <w:szCs w:val="24"/>
          </w:rPr>
          <w:t xml:space="preserve"> &amp; Quigley, 1993</w:t>
        </w:r>
      </w:ins>
      <w:r w:rsidR="005F64A4" w:rsidRPr="000A733F">
        <w:rPr>
          <w:rFonts w:asciiTheme="majorBidi" w:hAnsiTheme="majorBidi" w:cstheme="majorBidi"/>
          <w:sz w:val="24"/>
          <w:szCs w:val="24"/>
        </w:rPr>
        <w:t xml:space="preserve">). </w:t>
      </w:r>
      <w:r w:rsidR="005F64A4" w:rsidRPr="00C40086">
        <w:rPr>
          <w:rFonts w:asciiTheme="majorBidi" w:hAnsiTheme="majorBidi" w:cstheme="majorBidi"/>
          <w:sz w:val="24"/>
          <w:szCs w:val="24"/>
        </w:rPr>
        <w:t xml:space="preserve">Each of those guiding contributions is correlated with successful psychosocial adjustments, so it follows that there should be positive effects of paternal contributions for their adult children’s social networks from having a present and contributing father. </w:t>
      </w:r>
    </w:p>
    <w:p w14:paraId="6CFC4E89" w14:textId="7AB1F4D0" w:rsidR="00ED3547" w:rsidRPr="00C40086" w:rsidRDefault="007B4FCA" w:rsidP="000A733F">
      <w:pPr>
        <w:spacing w:line="240" w:lineRule="auto"/>
        <w:rPr>
          <w:rFonts w:asciiTheme="majorBidi" w:eastAsia="Times New Roman" w:hAnsiTheme="majorBidi" w:cstheme="majorBidi"/>
          <w:sz w:val="24"/>
          <w:szCs w:val="24"/>
        </w:rPr>
      </w:pPr>
      <w:r w:rsidRPr="00C40086">
        <w:rPr>
          <w:rFonts w:asciiTheme="majorBidi" w:hAnsiTheme="majorBidi" w:cstheme="majorBidi"/>
          <w:sz w:val="24"/>
          <w:szCs w:val="24"/>
        </w:rPr>
        <w:t>Despite that foundation,</w:t>
      </w:r>
      <w:r w:rsidR="00BD6613" w:rsidRPr="00C40086">
        <w:rPr>
          <w:rFonts w:asciiTheme="majorBidi" w:hAnsiTheme="majorBidi" w:cstheme="majorBidi"/>
          <w:sz w:val="24"/>
          <w:szCs w:val="24"/>
        </w:rPr>
        <w:t xml:space="preserve"> few studies examine the presence and importance of fathers in the </w:t>
      </w:r>
      <w:r w:rsidR="008F1651" w:rsidRPr="00C40086">
        <w:rPr>
          <w:rFonts w:asciiTheme="majorBidi" w:hAnsiTheme="majorBidi" w:cstheme="majorBidi"/>
          <w:sz w:val="24"/>
          <w:szCs w:val="24"/>
        </w:rPr>
        <w:t xml:space="preserve">daily </w:t>
      </w:r>
      <w:r w:rsidR="00BD6613" w:rsidRPr="00C40086">
        <w:rPr>
          <w:rFonts w:asciiTheme="majorBidi" w:hAnsiTheme="majorBidi" w:cstheme="majorBidi"/>
          <w:sz w:val="24"/>
          <w:szCs w:val="24"/>
        </w:rPr>
        <w:t>lives of adult children</w:t>
      </w:r>
      <w:r w:rsidR="00075E39" w:rsidRPr="00C40086">
        <w:rPr>
          <w:rFonts w:asciiTheme="majorBidi" w:hAnsiTheme="majorBidi" w:cstheme="majorBidi"/>
          <w:b/>
          <w:bCs/>
          <w:i/>
          <w:iCs/>
          <w:sz w:val="24"/>
          <w:szCs w:val="24"/>
        </w:rPr>
        <w:t xml:space="preserve"> </w:t>
      </w:r>
      <w:r w:rsidR="00075E39" w:rsidRPr="00C40086">
        <w:rPr>
          <w:rFonts w:asciiTheme="majorBidi" w:eastAsia="Times New Roman" w:hAnsiTheme="majorBidi" w:cstheme="majorBidi"/>
          <w:sz w:val="24"/>
          <w:szCs w:val="24"/>
        </w:rPr>
        <w:t>(</w:t>
      </w:r>
      <w:proofErr w:type="spellStart"/>
      <w:r w:rsidR="00075E39" w:rsidRPr="00C40086">
        <w:rPr>
          <w:rFonts w:asciiTheme="majorBidi" w:eastAsia="Times New Roman" w:hAnsiTheme="majorBidi" w:cstheme="majorBidi"/>
          <w:sz w:val="24"/>
          <w:szCs w:val="24"/>
        </w:rPr>
        <w:t>Sharabany</w:t>
      </w:r>
      <w:proofErr w:type="spellEnd"/>
      <w:r w:rsidR="00075E39" w:rsidRPr="00C40086">
        <w:rPr>
          <w:rFonts w:asciiTheme="majorBidi" w:eastAsia="Times New Roman" w:hAnsiTheme="majorBidi" w:cstheme="majorBidi"/>
          <w:sz w:val="24"/>
          <w:szCs w:val="24"/>
        </w:rPr>
        <w:t xml:space="preserve">, </w:t>
      </w:r>
      <w:proofErr w:type="spellStart"/>
      <w:r w:rsidR="00075E39" w:rsidRPr="00C40086">
        <w:rPr>
          <w:rFonts w:asciiTheme="majorBidi" w:eastAsia="Times New Roman" w:hAnsiTheme="majorBidi" w:cstheme="majorBidi"/>
          <w:sz w:val="24"/>
          <w:szCs w:val="24"/>
        </w:rPr>
        <w:t>Scher</w:t>
      </w:r>
      <w:proofErr w:type="spellEnd"/>
      <w:r w:rsidR="00075E39" w:rsidRPr="00C40086">
        <w:rPr>
          <w:rFonts w:asciiTheme="majorBidi" w:eastAsia="Times New Roman" w:hAnsiTheme="majorBidi" w:cstheme="majorBidi"/>
          <w:sz w:val="24"/>
          <w:szCs w:val="24"/>
        </w:rPr>
        <w:t xml:space="preserve"> &amp; </w:t>
      </w:r>
      <w:proofErr w:type="spellStart"/>
      <w:r w:rsidR="00075E39" w:rsidRPr="00C40086">
        <w:rPr>
          <w:rFonts w:asciiTheme="majorBidi" w:eastAsia="Times New Roman" w:hAnsiTheme="majorBidi" w:cstheme="majorBidi"/>
          <w:sz w:val="24"/>
          <w:szCs w:val="24"/>
        </w:rPr>
        <w:t>GalKruz</w:t>
      </w:r>
      <w:proofErr w:type="spellEnd"/>
      <w:r w:rsidR="00075E39" w:rsidRPr="00C40086">
        <w:rPr>
          <w:rFonts w:asciiTheme="majorBidi" w:eastAsia="Times New Roman" w:hAnsiTheme="majorBidi" w:cstheme="majorBidi"/>
          <w:sz w:val="24"/>
          <w:szCs w:val="24"/>
        </w:rPr>
        <w:t>, 2006). A</w:t>
      </w:r>
      <w:r w:rsidR="00ED3547" w:rsidRPr="00C40086">
        <w:rPr>
          <w:rFonts w:asciiTheme="majorBidi" w:eastAsia="Times New Roman" w:hAnsiTheme="majorBidi" w:cstheme="majorBidi"/>
          <w:sz w:val="24"/>
          <w:szCs w:val="24"/>
        </w:rPr>
        <w:t xml:space="preserve">vailable studies suggest that </w:t>
      </w:r>
      <w:r w:rsidR="00075E39" w:rsidRPr="00C40086">
        <w:rPr>
          <w:rFonts w:asciiTheme="majorBidi" w:eastAsia="Times New Roman" w:hAnsiTheme="majorBidi" w:cstheme="majorBidi"/>
          <w:sz w:val="24"/>
          <w:szCs w:val="24"/>
        </w:rPr>
        <w:t>paternal</w:t>
      </w:r>
      <w:r w:rsidR="00ED3547" w:rsidRPr="00C40086">
        <w:rPr>
          <w:rFonts w:asciiTheme="majorBidi" w:eastAsia="Times New Roman" w:hAnsiTheme="majorBidi" w:cstheme="majorBidi"/>
          <w:sz w:val="24"/>
          <w:szCs w:val="24"/>
        </w:rPr>
        <w:t xml:space="preserve"> presence and closeness continue to be important for psychological well-being into young adulthood (Amato, 1994; Barnett, Marshall</w:t>
      </w:r>
      <w:r w:rsidR="000A733F">
        <w:rPr>
          <w:rFonts w:asciiTheme="majorBidi" w:eastAsia="Times New Roman" w:hAnsiTheme="majorBidi" w:cstheme="majorBidi"/>
          <w:sz w:val="24"/>
          <w:szCs w:val="24"/>
        </w:rPr>
        <w:t xml:space="preserve"> &amp;</w:t>
      </w:r>
      <w:r w:rsidR="00ED3547" w:rsidRPr="00C40086">
        <w:rPr>
          <w:rFonts w:asciiTheme="majorBidi" w:eastAsia="Times New Roman" w:hAnsiTheme="majorBidi" w:cstheme="majorBidi"/>
          <w:sz w:val="24"/>
          <w:szCs w:val="24"/>
        </w:rPr>
        <w:t xml:space="preserve"> </w:t>
      </w:r>
      <w:proofErr w:type="spellStart"/>
      <w:r w:rsidR="00ED3547" w:rsidRPr="00C40086">
        <w:rPr>
          <w:rFonts w:asciiTheme="majorBidi" w:eastAsia="Times New Roman" w:hAnsiTheme="majorBidi" w:cstheme="majorBidi"/>
          <w:sz w:val="24"/>
          <w:szCs w:val="24"/>
        </w:rPr>
        <w:t>Pleck</w:t>
      </w:r>
      <w:proofErr w:type="spellEnd"/>
      <w:r w:rsidR="00ED3547" w:rsidRPr="00C40086">
        <w:rPr>
          <w:rFonts w:asciiTheme="majorBidi" w:eastAsia="Times New Roman" w:hAnsiTheme="majorBidi" w:cstheme="majorBidi"/>
          <w:sz w:val="24"/>
          <w:szCs w:val="24"/>
        </w:rPr>
        <w:t xml:space="preserve">, 1992). </w:t>
      </w:r>
      <w:r w:rsidRPr="00C40086">
        <w:rPr>
          <w:rFonts w:asciiTheme="majorBidi" w:eastAsia="Times New Roman" w:hAnsiTheme="majorBidi" w:cstheme="majorBidi"/>
          <w:sz w:val="24"/>
          <w:szCs w:val="24"/>
        </w:rPr>
        <w:t>For example, a</w:t>
      </w:r>
      <w:r w:rsidR="00ED3547" w:rsidRPr="00C40086">
        <w:rPr>
          <w:rFonts w:asciiTheme="majorBidi" w:eastAsia="Times New Roman" w:hAnsiTheme="majorBidi" w:cstheme="majorBidi"/>
          <w:sz w:val="24"/>
          <w:szCs w:val="24"/>
        </w:rPr>
        <w:t>dult sons who describe their relationship with their fathers as “positive” were more likely to adopt similar personalities to their fathers</w:t>
      </w:r>
      <w:r w:rsidR="008F1651" w:rsidRPr="00C40086">
        <w:rPr>
          <w:rFonts w:asciiTheme="majorBidi" w:eastAsia="Times New Roman" w:hAnsiTheme="majorBidi" w:cstheme="majorBidi"/>
          <w:sz w:val="24"/>
          <w:szCs w:val="24"/>
        </w:rPr>
        <w:t xml:space="preserve"> (Long et al. 2014)</w:t>
      </w:r>
      <w:r w:rsidR="00ED3547" w:rsidRPr="00C40086">
        <w:rPr>
          <w:rFonts w:asciiTheme="majorBidi" w:eastAsia="Times New Roman" w:hAnsiTheme="majorBidi" w:cstheme="majorBidi"/>
          <w:sz w:val="24"/>
          <w:szCs w:val="24"/>
        </w:rPr>
        <w:t xml:space="preserve">. </w:t>
      </w:r>
      <w:r w:rsidRPr="00C40086">
        <w:rPr>
          <w:rFonts w:asciiTheme="majorBidi" w:eastAsia="Times New Roman" w:hAnsiTheme="majorBidi" w:cstheme="majorBidi"/>
          <w:sz w:val="24"/>
          <w:szCs w:val="24"/>
        </w:rPr>
        <w:t>Other research found that</w:t>
      </w:r>
      <w:r w:rsidR="008F1651" w:rsidRPr="00C40086">
        <w:rPr>
          <w:rFonts w:asciiTheme="majorBidi" w:eastAsia="Times New Roman" w:hAnsiTheme="majorBidi" w:cstheme="majorBidi"/>
          <w:sz w:val="24"/>
          <w:szCs w:val="24"/>
        </w:rPr>
        <w:t xml:space="preserve"> college students tended to report higher interpersonal competence and more relationship satisfaction when they had “secure attachment” with their parents (</w:t>
      </w:r>
      <w:proofErr w:type="spellStart"/>
      <w:r w:rsidR="008F1651" w:rsidRPr="00C40086">
        <w:rPr>
          <w:rFonts w:asciiTheme="majorBidi" w:eastAsia="Times New Roman" w:hAnsiTheme="majorBidi" w:cstheme="majorBidi"/>
          <w:sz w:val="24"/>
          <w:szCs w:val="24"/>
        </w:rPr>
        <w:t>Mattanah</w:t>
      </w:r>
      <w:proofErr w:type="spellEnd"/>
      <w:r w:rsidR="008F1651" w:rsidRPr="00C40086">
        <w:rPr>
          <w:rFonts w:asciiTheme="majorBidi" w:eastAsia="Times New Roman" w:hAnsiTheme="majorBidi" w:cstheme="majorBidi"/>
          <w:sz w:val="24"/>
          <w:szCs w:val="24"/>
        </w:rPr>
        <w:t>, Lopez</w:t>
      </w:r>
      <w:r w:rsidR="000A733F">
        <w:rPr>
          <w:rFonts w:asciiTheme="majorBidi" w:eastAsia="Times New Roman" w:hAnsiTheme="majorBidi" w:cstheme="majorBidi"/>
          <w:sz w:val="24"/>
          <w:szCs w:val="24"/>
        </w:rPr>
        <w:t xml:space="preserve"> &amp;</w:t>
      </w:r>
      <w:r w:rsidR="008F1651" w:rsidRPr="00C40086">
        <w:rPr>
          <w:rFonts w:asciiTheme="majorBidi" w:eastAsia="Times New Roman" w:hAnsiTheme="majorBidi" w:cstheme="majorBidi"/>
          <w:sz w:val="24"/>
          <w:szCs w:val="24"/>
        </w:rPr>
        <w:t xml:space="preserve">Govern, 2011). </w:t>
      </w:r>
      <w:r w:rsidR="00CE4ACC" w:rsidRPr="00C40086">
        <w:rPr>
          <w:rFonts w:asciiTheme="majorBidi" w:eastAsia="Times New Roman" w:hAnsiTheme="majorBidi" w:cstheme="majorBidi"/>
          <w:sz w:val="24"/>
          <w:szCs w:val="24"/>
        </w:rPr>
        <w:t>Evidence of the continued presence of parents can be found i</w:t>
      </w:r>
      <w:r w:rsidR="00075E39" w:rsidRPr="00C40086">
        <w:rPr>
          <w:rFonts w:asciiTheme="majorBidi" w:eastAsia="Times New Roman" w:hAnsiTheme="majorBidi" w:cstheme="majorBidi"/>
          <w:sz w:val="24"/>
          <w:szCs w:val="24"/>
        </w:rPr>
        <w:t>n recent work,</w:t>
      </w:r>
      <w:r w:rsidR="00CE4ACC" w:rsidRPr="00C40086">
        <w:rPr>
          <w:rFonts w:asciiTheme="majorBidi" w:eastAsia="Times New Roman" w:hAnsiTheme="majorBidi" w:cstheme="majorBidi"/>
          <w:sz w:val="24"/>
          <w:szCs w:val="24"/>
        </w:rPr>
        <w:t xml:space="preserve"> where</w:t>
      </w:r>
      <w:r w:rsidR="00075E39" w:rsidRPr="00C40086">
        <w:rPr>
          <w:rFonts w:asciiTheme="majorBidi" w:eastAsia="Times New Roman" w:hAnsiTheme="majorBidi" w:cstheme="majorBidi"/>
          <w:sz w:val="24"/>
          <w:szCs w:val="24"/>
        </w:rPr>
        <w:t xml:space="preserve"> </w:t>
      </w:r>
      <w:r w:rsidR="008F1651" w:rsidRPr="00C40086">
        <w:rPr>
          <w:rFonts w:asciiTheme="majorBidi" w:eastAsia="Times New Roman" w:hAnsiTheme="majorBidi" w:cstheme="majorBidi"/>
          <w:sz w:val="24"/>
          <w:szCs w:val="24"/>
        </w:rPr>
        <w:t>young adults</w:t>
      </w:r>
      <w:r w:rsidR="00075E39" w:rsidRPr="00C40086">
        <w:rPr>
          <w:rFonts w:asciiTheme="majorBidi" w:eastAsia="Times New Roman" w:hAnsiTheme="majorBidi" w:cstheme="majorBidi"/>
          <w:sz w:val="24"/>
          <w:szCs w:val="24"/>
        </w:rPr>
        <w:t xml:space="preserve"> t</w:t>
      </w:r>
      <w:r w:rsidR="008F1651" w:rsidRPr="00C40086">
        <w:rPr>
          <w:rFonts w:asciiTheme="majorBidi" w:eastAsia="Times New Roman" w:hAnsiTheme="majorBidi" w:cstheme="majorBidi"/>
          <w:sz w:val="24"/>
          <w:szCs w:val="24"/>
        </w:rPr>
        <w:t>ended to list their parents as sources of emotional support through confiding and advice more often than other social ties, with more exchange between children and their mothers</w:t>
      </w:r>
      <w:r w:rsidR="00075E39" w:rsidRPr="00C40086">
        <w:rPr>
          <w:rFonts w:asciiTheme="majorBidi" w:eastAsia="Times New Roman" w:hAnsiTheme="majorBidi" w:cstheme="majorBidi"/>
          <w:sz w:val="24"/>
          <w:szCs w:val="24"/>
        </w:rPr>
        <w:t xml:space="preserve"> (Offer </w:t>
      </w:r>
      <w:del w:id="5" w:author="Chris Soria" w:date="2022-02-17T19:05:00Z">
        <w:r w:rsidR="000A733F" w:rsidRPr="00C40086" w:rsidDel="004B1F98">
          <w:rPr>
            <w:rFonts w:asciiTheme="majorBidi" w:eastAsia="Times New Roman" w:hAnsiTheme="majorBidi" w:cstheme="majorBidi"/>
            <w:sz w:val="24"/>
            <w:szCs w:val="24"/>
          </w:rPr>
          <w:delText>a</w:delText>
        </w:r>
      </w:del>
      <w:r w:rsidR="000A733F">
        <w:rPr>
          <w:rFonts w:asciiTheme="majorBidi" w:eastAsia="Times New Roman" w:hAnsiTheme="majorBidi" w:cstheme="majorBidi"/>
          <w:sz w:val="24"/>
          <w:szCs w:val="24"/>
        </w:rPr>
        <w:t>&amp;</w:t>
      </w:r>
      <w:r w:rsidR="000A733F" w:rsidRPr="00C40086">
        <w:rPr>
          <w:rFonts w:asciiTheme="majorBidi" w:eastAsia="Times New Roman" w:hAnsiTheme="majorBidi" w:cstheme="majorBidi"/>
          <w:sz w:val="24"/>
          <w:szCs w:val="24"/>
        </w:rPr>
        <w:t xml:space="preserve"> </w:t>
      </w:r>
      <w:r w:rsidR="00075E39" w:rsidRPr="00C40086">
        <w:rPr>
          <w:rFonts w:asciiTheme="majorBidi" w:eastAsia="Times New Roman" w:hAnsiTheme="majorBidi" w:cstheme="majorBidi"/>
          <w:sz w:val="24"/>
          <w:szCs w:val="24"/>
        </w:rPr>
        <w:t>Fischer 2018)</w:t>
      </w:r>
      <w:r w:rsidR="008F1651" w:rsidRPr="00C40086">
        <w:rPr>
          <w:rFonts w:asciiTheme="majorBidi" w:eastAsia="Times New Roman" w:hAnsiTheme="majorBidi" w:cstheme="majorBidi"/>
          <w:sz w:val="24"/>
          <w:szCs w:val="24"/>
        </w:rPr>
        <w:t xml:space="preserve">. </w:t>
      </w:r>
    </w:p>
    <w:p w14:paraId="4083448F" w14:textId="1930ED43" w:rsidR="00281534" w:rsidRPr="00C40086" w:rsidRDefault="00281534" w:rsidP="00DD76EB">
      <w:pPr>
        <w:rPr>
          <w:rFonts w:asciiTheme="majorBidi" w:hAnsiTheme="majorBidi" w:cstheme="majorBidi"/>
          <w:sz w:val="24"/>
          <w:szCs w:val="24"/>
        </w:rPr>
      </w:pPr>
      <w:r w:rsidRPr="00C40086">
        <w:rPr>
          <w:rFonts w:asciiTheme="majorBidi" w:eastAsia="Times New Roman" w:hAnsiTheme="majorBidi" w:cstheme="majorBidi"/>
          <w:sz w:val="24"/>
          <w:szCs w:val="24"/>
        </w:rPr>
        <w:lastRenderedPageBreak/>
        <w:t xml:space="preserve">It is further likely that the continuing effect of fathers on adult children’s lives would vary by gender of the child.  </w:t>
      </w:r>
      <w:r w:rsidRPr="00C40086">
        <w:rPr>
          <w:rFonts w:asciiTheme="majorBidi" w:hAnsiTheme="majorBidi" w:cstheme="majorBidi"/>
          <w:sz w:val="24"/>
          <w:szCs w:val="24"/>
        </w:rPr>
        <w:t xml:space="preserve">Fathers tend to interact differently with their daughters compared to their sons. Fathers tend respond more attentively to their daughters and respond more strongly to their emotions </w:t>
      </w:r>
      <w:r w:rsidR="000D391E" w:rsidRPr="00C40086">
        <w:rPr>
          <w:rFonts w:asciiTheme="majorBidi" w:hAnsiTheme="majorBidi" w:cstheme="majorBidi"/>
          <w:sz w:val="24"/>
          <w:szCs w:val="24"/>
        </w:rPr>
        <w:t>(</w:t>
      </w:r>
      <w:r w:rsidRPr="00C40086">
        <w:rPr>
          <w:rFonts w:asciiTheme="majorBidi" w:hAnsiTheme="majorBidi" w:cstheme="majorBidi"/>
          <w:sz w:val="24"/>
          <w:szCs w:val="24"/>
        </w:rPr>
        <w:t>Mascaro et al</w:t>
      </w:r>
      <w:r w:rsidR="000D391E" w:rsidRPr="00C40086">
        <w:rPr>
          <w:rFonts w:asciiTheme="majorBidi" w:hAnsiTheme="majorBidi" w:cstheme="majorBidi"/>
          <w:sz w:val="24"/>
          <w:szCs w:val="24"/>
        </w:rPr>
        <w:t>.,</w:t>
      </w:r>
      <w:r w:rsidRPr="00C40086">
        <w:rPr>
          <w:rFonts w:asciiTheme="majorBidi" w:hAnsiTheme="majorBidi" w:cstheme="majorBidi"/>
          <w:sz w:val="24"/>
          <w:szCs w:val="24"/>
        </w:rPr>
        <w:t xml:space="preserve"> 2017). In contrast, fathers of sons were more likely to engage in “rough and tumble play” and have stronger responses to neutral face reactions. Others have found that fathers react more positively to their daughters’ submissive behavior (Chaplin, et al, 2005), spend money differently on their sons compared to their daughters (</w:t>
      </w:r>
      <w:proofErr w:type="spellStart"/>
      <w:ins w:id="6" w:author="Chris Soria" w:date="2022-02-17T18:58:00Z">
        <w:r w:rsidR="00FC33C1" w:rsidRPr="00FC33C1">
          <w:rPr>
            <w:rFonts w:ascii="Times New Roman" w:eastAsia="Times New Roman" w:hAnsi="Times New Roman" w:cs="Times New Roman"/>
            <w:color w:val="000000"/>
            <w:sz w:val="24"/>
            <w:szCs w:val="24"/>
            <w:lang w:bidi="ar-SA"/>
          </w:rPr>
          <w:t>Nikiforidis</w:t>
        </w:r>
      </w:ins>
      <w:proofErr w:type="spellEnd"/>
      <w:del w:id="7" w:author="Chris Soria" w:date="2022-02-17T18:58:00Z">
        <w:r w:rsidRPr="00C40086" w:rsidDel="00FC33C1">
          <w:rPr>
            <w:rFonts w:asciiTheme="majorBidi" w:hAnsiTheme="majorBidi" w:cstheme="majorBidi"/>
            <w:sz w:val="24"/>
            <w:szCs w:val="24"/>
          </w:rPr>
          <w:delText>Lambrianos</w:delText>
        </w:r>
      </w:del>
      <w:r w:rsidRPr="00C40086">
        <w:rPr>
          <w:rFonts w:asciiTheme="majorBidi" w:hAnsiTheme="majorBidi" w:cstheme="majorBidi"/>
          <w:sz w:val="24"/>
          <w:szCs w:val="24"/>
        </w:rPr>
        <w:t>, et al</w:t>
      </w:r>
      <w:r w:rsidR="000D391E" w:rsidRPr="00C40086">
        <w:rPr>
          <w:rFonts w:asciiTheme="majorBidi" w:hAnsiTheme="majorBidi" w:cstheme="majorBidi"/>
          <w:sz w:val="24"/>
          <w:szCs w:val="24"/>
        </w:rPr>
        <w:t>.</w:t>
      </w:r>
      <w:r w:rsidRPr="00C40086">
        <w:rPr>
          <w:rFonts w:asciiTheme="majorBidi" w:hAnsiTheme="majorBidi" w:cstheme="majorBidi"/>
          <w:sz w:val="24"/>
          <w:szCs w:val="24"/>
        </w:rPr>
        <w:t>, 2017), and even decide to work more or fewer hours depending on the gend</w:t>
      </w:r>
      <w:r w:rsidR="000D391E" w:rsidRPr="00C40086">
        <w:rPr>
          <w:rFonts w:asciiTheme="majorBidi" w:hAnsiTheme="majorBidi" w:cstheme="majorBidi"/>
          <w:sz w:val="24"/>
          <w:szCs w:val="24"/>
        </w:rPr>
        <w:t xml:space="preserve">er of their newborns (Lundberg &amp; </w:t>
      </w:r>
      <w:r w:rsidRPr="00C40086">
        <w:rPr>
          <w:rFonts w:asciiTheme="majorBidi" w:hAnsiTheme="majorBidi" w:cstheme="majorBidi"/>
          <w:sz w:val="24"/>
          <w:szCs w:val="24"/>
        </w:rPr>
        <w:t>Rose, 2002). While others have reported surprisingly few differences in the way fathers treat sons versus daughters (</w:t>
      </w:r>
      <w:proofErr w:type="spellStart"/>
      <w:r w:rsidRPr="00C40086">
        <w:rPr>
          <w:rFonts w:asciiTheme="majorBidi" w:hAnsiTheme="majorBidi" w:cstheme="majorBidi"/>
          <w:sz w:val="24"/>
          <w:szCs w:val="24"/>
        </w:rPr>
        <w:t>Endendijk</w:t>
      </w:r>
      <w:proofErr w:type="spellEnd"/>
      <w:r w:rsidRPr="00C40086">
        <w:rPr>
          <w:rFonts w:asciiTheme="majorBidi" w:hAnsiTheme="majorBidi" w:cstheme="majorBidi"/>
          <w:sz w:val="24"/>
          <w:szCs w:val="24"/>
        </w:rPr>
        <w:t>, 2016). The direction of effect is therefore unclear.</w:t>
      </w:r>
    </w:p>
    <w:p w14:paraId="59A6C378" w14:textId="7E1C7702" w:rsidR="00281534" w:rsidRPr="00C40086" w:rsidRDefault="00281534" w:rsidP="00281534">
      <w:pPr>
        <w:rPr>
          <w:rFonts w:asciiTheme="majorBidi" w:hAnsiTheme="majorBidi" w:cstheme="majorBidi"/>
          <w:sz w:val="24"/>
          <w:szCs w:val="24"/>
        </w:rPr>
      </w:pPr>
      <w:r w:rsidRPr="00C40086">
        <w:rPr>
          <w:rFonts w:asciiTheme="majorBidi" w:hAnsiTheme="majorBidi" w:cstheme="majorBidi"/>
          <w:sz w:val="24"/>
          <w:szCs w:val="24"/>
        </w:rPr>
        <w:t xml:space="preserve">There is also evidence to suggest that sons and daughters </w:t>
      </w:r>
      <w:r w:rsidRPr="00C40086">
        <w:rPr>
          <w:rFonts w:asciiTheme="majorBidi" w:hAnsiTheme="majorBidi" w:cstheme="majorBidi"/>
          <w:i/>
          <w:iCs/>
          <w:sz w:val="24"/>
          <w:szCs w:val="24"/>
        </w:rPr>
        <w:t>respond</w:t>
      </w:r>
      <w:r w:rsidRPr="00C40086">
        <w:rPr>
          <w:rFonts w:asciiTheme="majorBidi" w:hAnsiTheme="majorBidi" w:cstheme="majorBidi"/>
          <w:sz w:val="24"/>
          <w:szCs w:val="24"/>
        </w:rPr>
        <w:t xml:space="preserve"> differently to the quality of presence from their father. Sons, for example, are more likely to be suspended from school, have more trouble paying attention, generally perform worse than girls in academia</w:t>
      </w:r>
      <w:r w:rsidR="00547B9E">
        <w:rPr>
          <w:rFonts w:asciiTheme="majorBidi" w:hAnsiTheme="majorBidi" w:cstheme="majorBidi"/>
          <w:sz w:val="24"/>
          <w:szCs w:val="24"/>
        </w:rPr>
        <w:t xml:space="preserve"> (</w:t>
      </w:r>
      <w:r w:rsidRPr="00C40086">
        <w:rPr>
          <w:rFonts w:asciiTheme="majorBidi" w:hAnsiTheme="majorBidi" w:cstheme="majorBidi"/>
          <w:sz w:val="24"/>
          <w:szCs w:val="24"/>
        </w:rPr>
        <w:t>Lundberg, 2017). Daughters with absent fathers as children in the US tend to alter their social behavior in ways that are unique to men. In a meta-analysis, Lynda Boothroyd and Catherine Cross (2017) conclude that “…father absence may predispose women to greater sensitivity to, and negative reactivity towards, the social environment in general.” There is little research on how adult sons compared to adult daughters continue to respond to the quality of the presence of a father; the research that exists suggests that fathers continue to play a role well into adulthood (</w:t>
      </w:r>
      <w:proofErr w:type="spellStart"/>
      <w:r w:rsidRPr="00C40086">
        <w:rPr>
          <w:rFonts w:asciiTheme="majorBidi" w:hAnsiTheme="majorBidi" w:cstheme="majorBidi"/>
          <w:sz w:val="24"/>
          <w:szCs w:val="24"/>
        </w:rPr>
        <w:t>Rostad</w:t>
      </w:r>
      <w:proofErr w:type="spellEnd"/>
      <w:r w:rsidRPr="00C40086">
        <w:rPr>
          <w:rFonts w:asciiTheme="majorBidi" w:hAnsiTheme="majorBidi" w:cstheme="majorBidi"/>
          <w:sz w:val="24"/>
          <w:szCs w:val="24"/>
        </w:rPr>
        <w:t>, Silverman</w:t>
      </w:r>
      <w:r w:rsidR="000A733F">
        <w:rPr>
          <w:rFonts w:asciiTheme="majorBidi" w:hAnsiTheme="majorBidi" w:cstheme="majorBidi"/>
          <w:sz w:val="24"/>
          <w:szCs w:val="24"/>
        </w:rPr>
        <w:t xml:space="preserve"> &amp;</w:t>
      </w:r>
      <w:r w:rsidRPr="00C40086">
        <w:rPr>
          <w:rFonts w:asciiTheme="majorBidi" w:hAnsiTheme="majorBidi" w:cstheme="majorBidi"/>
          <w:sz w:val="24"/>
          <w:szCs w:val="24"/>
        </w:rPr>
        <w:t xml:space="preserve"> McDonald, 20</w:t>
      </w:r>
      <w:r w:rsidR="0076442A" w:rsidRPr="00C40086">
        <w:rPr>
          <w:rFonts w:asciiTheme="majorBidi" w:hAnsiTheme="majorBidi" w:cstheme="majorBidi"/>
          <w:sz w:val="24"/>
          <w:szCs w:val="24"/>
        </w:rPr>
        <w:t>14, Quinlan, 2003; Ellis, et al.</w:t>
      </w:r>
      <w:r w:rsidRPr="00C40086">
        <w:rPr>
          <w:rFonts w:asciiTheme="majorBidi" w:hAnsiTheme="majorBidi" w:cstheme="majorBidi"/>
          <w:sz w:val="24"/>
          <w:szCs w:val="24"/>
        </w:rPr>
        <w:t xml:space="preserve">, 2003; </w:t>
      </w:r>
      <w:proofErr w:type="spellStart"/>
      <w:r w:rsidRPr="00C40086">
        <w:rPr>
          <w:rFonts w:asciiTheme="majorBidi" w:hAnsiTheme="majorBidi" w:cstheme="majorBidi"/>
          <w:sz w:val="24"/>
          <w:szCs w:val="24"/>
        </w:rPr>
        <w:t>TenEyck</w:t>
      </w:r>
      <w:proofErr w:type="spellEnd"/>
      <w:r w:rsidRPr="00C40086">
        <w:rPr>
          <w:rFonts w:asciiTheme="majorBidi" w:hAnsiTheme="majorBidi" w:cstheme="majorBidi"/>
          <w:sz w:val="24"/>
          <w:szCs w:val="24"/>
        </w:rPr>
        <w:t>, Knox</w:t>
      </w:r>
      <w:r w:rsidR="000A733F">
        <w:rPr>
          <w:rFonts w:asciiTheme="majorBidi" w:hAnsiTheme="majorBidi" w:cstheme="majorBidi"/>
          <w:sz w:val="24"/>
          <w:szCs w:val="24"/>
        </w:rPr>
        <w:t xml:space="preserve"> &amp;</w:t>
      </w:r>
      <w:r w:rsidRPr="00C40086">
        <w:rPr>
          <w:rFonts w:asciiTheme="majorBidi" w:hAnsiTheme="majorBidi" w:cstheme="majorBidi"/>
          <w:sz w:val="24"/>
          <w:szCs w:val="24"/>
        </w:rPr>
        <w:t xml:space="preserve"> Sayed, 2021). Thus fathers may favor a daughter, they invest in their sons.</w:t>
      </w:r>
    </w:p>
    <w:p w14:paraId="6FF5A77A" w14:textId="52ED37AC" w:rsidR="002F0462" w:rsidRPr="00C40086" w:rsidRDefault="002F0462" w:rsidP="00A6256F">
      <w:pPr>
        <w:pStyle w:val="ListParagraph"/>
        <w:spacing w:line="240" w:lineRule="auto"/>
        <w:ind w:left="0"/>
        <w:rPr>
          <w:rFonts w:asciiTheme="majorBidi" w:hAnsiTheme="majorBidi" w:cstheme="majorBidi"/>
          <w:b/>
          <w:bCs/>
          <w:sz w:val="24"/>
          <w:szCs w:val="24"/>
        </w:rPr>
      </w:pPr>
      <w:r w:rsidRPr="00C40086">
        <w:rPr>
          <w:rFonts w:asciiTheme="majorBidi" w:hAnsiTheme="majorBidi" w:cstheme="majorBidi"/>
          <w:b/>
          <w:bCs/>
          <w:sz w:val="24"/>
          <w:szCs w:val="24"/>
        </w:rPr>
        <w:t>HYPOTHESES</w:t>
      </w:r>
    </w:p>
    <w:p w14:paraId="717DAF54" w14:textId="3BF919F7" w:rsidR="002F0462" w:rsidRPr="00C40086" w:rsidRDefault="00484659" w:rsidP="00A6256F">
      <w:pPr>
        <w:pStyle w:val="ListParagraph"/>
        <w:spacing w:line="240" w:lineRule="auto"/>
        <w:ind w:left="0"/>
        <w:rPr>
          <w:rFonts w:asciiTheme="majorBidi" w:hAnsiTheme="majorBidi" w:cstheme="majorBidi"/>
          <w:sz w:val="24"/>
          <w:szCs w:val="24"/>
        </w:rPr>
      </w:pPr>
      <w:r w:rsidRPr="00C40086">
        <w:rPr>
          <w:rFonts w:asciiTheme="majorBidi" w:hAnsiTheme="majorBidi" w:cstheme="majorBidi"/>
          <w:sz w:val="24"/>
          <w:szCs w:val="24"/>
        </w:rPr>
        <w:t xml:space="preserve">The </w:t>
      </w:r>
      <w:r w:rsidR="00057765" w:rsidRPr="00C40086">
        <w:rPr>
          <w:rFonts w:asciiTheme="majorBidi" w:hAnsiTheme="majorBidi" w:cstheme="majorBidi"/>
          <w:sz w:val="24"/>
          <w:szCs w:val="24"/>
        </w:rPr>
        <w:t>overarching hypothesis for our conceptual model is that the active presence of a close father in an adult child’s personal network is associated with a larger and more robust network.  Specifically we address the following hypotheses:</w:t>
      </w:r>
    </w:p>
    <w:p w14:paraId="17F2B161" w14:textId="6B0B2076" w:rsidR="00A737E3" w:rsidRPr="00C40086" w:rsidRDefault="00A737E3" w:rsidP="00A6256F">
      <w:pPr>
        <w:pStyle w:val="ListParagraph"/>
        <w:numPr>
          <w:ilvl w:val="1"/>
          <w:numId w:val="1"/>
        </w:numPr>
        <w:spacing w:line="240" w:lineRule="auto"/>
        <w:ind w:left="360"/>
        <w:rPr>
          <w:rFonts w:asciiTheme="majorBidi" w:hAnsiTheme="majorBidi" w:cstheme="majorBidi"/>
          <w:sz w:val="24"/>
          <w:szCs w:val="24"/>
        </w:rPr>
      </w:pPr>
      <w:r w:rsidRPr="00C40086">
        <w:rPr>
          <w:rFonts w:asciiTheme="majorBidi" w:hAnsiTheme="majorBidi" w:cstheme="majorBidi"/>
          <w:sz w:val="24"/>
          <w:szCs w:val="24"/>
        </w:rPr>
        <w:t xml:space="preserve">When fathers are part of an adult’s social network, the adult </w:t>
      </w:r>
      <w:r w:rsidR="005F6E5B" w:rsidRPr="00C40086">
        <w:rPr>
          <w:rFonts w:asciiTheme="majorBidi" w:hAnsiTheme="majorBidi" w:cstheme="majorBidi"/>
          <w:sz w:val="24"/>
          <w:szCs w:val="24"/>
        </w:rPr>
        <w:t xml:space="preserve">child </w:t>
      </w:r>
      <w:r w:rsidRPr="00C40086">
        <w:rPr>
          <w:rFonts w:asciiTheme="majorBidi" w:hAnsiTheme="majorBidi" w:cstheme="majorBidi"/>
          <w:sz w:val="24"/>
          <w:szCs w:val="24"/>
        </w:rPr>
        <w:t>has more social ties</w:t>
      </w:r>
    </w:p>
    <w:p w14:paraId="548B8764" w14:textId="77777777" w:rsidR="00A737E3" w:rsidRPr="00C40086" w:rsidRDefault="00A737E3" w:rsidP="00A6256F">
      <w:pPr>
        <w:pStyle w:val="ListParagraph"/>
        <w:numPr>
          <w:ilvl w:val="1"/>
          <w:numId w:val="1"/>
        </w:numPr>
        <w:spacing w:line="240" w:lineRule="auto"/>
        <w:ind w:left="360"/>
        <w:rPr>
          <w:rFonts w:asciiTheme="majorBidi" w:hAnsiTheme="majorBidi" w:cstheme="majorBidi"/>
          <w:sz w:val="24"/>
          <w:szCs w:val="24"/>
        </w:rPr>
      </w:pPr>
      <w:r w:rsidRPr="00C40086">
        <w:rPr>
          <w:rFonts w:asciiTheme="majorBidi" w:hAnsiTheme="majorBidi" w:cstheme="majorBidi"/>
          <w:sz w:val="24"/>
          <w:szCs w:val="24"/>
        </w:rPr>
        <w:t>When fathers are close as opposed to just present, the adult has more social ties.</w:t>
      </w:r>
    </w:p>
    <w:p w14:paraId="3411F5F3" w14:textId="77777777" w:rsidR="00A737E3" w:rsidRPr="00C40086" w:rsidRDefault="00A737E3" w:rsidP="00A6256F">
      <w:pPr>
        <w:pStyle w:val="ListParagraph"/>
        <w:numPr>
          <w:ilvl w:val="1"/>
          <w:numId w:val="1"/>
        </w:numPr>
        <w:spacing w:line="240" w:lineRule="auto"/>
        <w:ind w:left="360"/>
        <w:rPr>
          <w:rFonts w:asciiTheme="majorBidi" w:hAnsiTheme="majorBidi" w:cstheme="majorBidi"/>
          <w:sz w:val="24"/>
          <w:szCs w:val="24"/>
        </w:rPr>
      </w:pPr>
      <w:r w:rsidRPr="00C40086">
        <w:rPr>
          <w:rFonts w:asciiTheme="majorBidi" w:hAnsiTheme="majorBidi" w:cstheme="majorBidi"/>
          <w:sz w:val="24"/>
          <w:szCs w:val="24"/>
        </w:rPr>
        <w:t>Close fathers would mean more ties with male ties but not necessarily female ties.</w:t>
      </w:r>
    </w:p>
    <w:p w14:paraId="30152DE4" w14:textId="2DABD26C" w:rsidR="00A737E3" w:rsidRPr="00C40086" w:rsidRDefault="00057765" w:rsidP="00281534">
      <w:pPr>
        <w:pStyle w:val="ListParagraph"/>
        <w:numPr>
          <w:ilvl w:val="1"/>
          <w:numId w:val="1"/>
        </w:numPr>
        <w:spacing w:after="120" w:line="240" w:lineRule="auto"/>
        <w:ind w:left="360"/>
        <w:rPr>
          <w:rFonts w:asciiTheme="majorBidi" w:hAnsiTheme="majorBidi" w:cstheme="majorBidi"/>
          <w:sz w:val="24"/>
          <w:szCs w:val="24"/>
        </w:rPr>
      </w:pPr>
      <w:r w:rsidRPr="00C40086">
        <w:rPr>
          <w:rFonts w:asciiTheme="majorBidi" w:hAnsiTheme="majorBidi" w:cstheme="majorBidi"/>
          <w:sz w:val="24"/>
          <w:szCs w:val="24"/>
        </w:rPr>
        <w:t xml:space="preserve">A close father has a more salient </w:t>
      </w:r>
      <w:r w:rsidR="005F6E5B" w:rsidRPr="00C40086">
        <w:rPr>
          <w:rFonts w:asciiTheme="majorBidi" w:hAnsiTheme="majorBidi" w:cstheme="majorBidi"/>
          <w:sz w:val="24"/>
          <w:szCs w:val="24"/>
        </w:rPr>
        <w:t>effect on sons than daughters.</w:t>
      </w:r>
    </w:p>
    <w:p w14:paraId="378E49AA" w14:textId="76C20E11" w:rsidR="00A737E3" w:rsidRPr="00C40086" w:rsidRDefault="003F2183" w:rsidP="00281534">
      <w:pPr>
        <w:spacing w:after="120" w:line="240" w:lineRule="auto"/>
        <w:rPr>
          <w:rFonts w:asciiTheme="majorBidi" w:hAnsiTheme="majorBidi" w:cstheme="majorBidi"/>
          <w:sz w:val="24"/>
          <w:szCs w:val="24"/>
        </w:rPr>
      </w:pPr>
      <w:r w:rsidRPr="00C40086">
        <w:rPr>
          <w:rFonts w:asciiTheme="majorBidi" w:hAnsiTheme="majorBidi" w:cstheme="majorBidi"/>
          <w:sz w:val="24"/>
          <w:szCs w:val="24"/>
        </w:rPr>
        <w:t>DATA AND METHODS</w:t>
      </w:r>
    </w:p>
    <w:p w14:paraId="65BFE794" w14:textId="77777777" w:rsidR="00A6256F" w:rsidRPr="00C40086" w:rsidRDefault="00A6256F" w:rsidP="00281534">
      <w:pPr>
        <w:spacing w:after="120" w:line="240" w:lineRule="auto"/>
        <w:rPr>
          <w:rFonts w:asciiTheme="majorBidi" w:eastAsia="Times New Roman" w:hAnsiTheme="majorBidi" w:cstheme="majorBidi"/>
          <w:i/>
          <w:iCs/>
          <w:sz w:val="24"/>
          <w:szCs w:val="24"/>
          <w:highlight w:val="white"/>
        </w:rPr>
      </w:pPr>
      <w:r w:rsidRPr="00C40086">
        <w:rPr>
          <w:rFonts w:asciiTheme="majorBidi" w:eastAsia="Times New Roman" w:hAnsiTheme="majorBidi" w:cstheme="majorBidi"/>
          <w:i/>
          <w:iCs/>
          <w:sz w:val="24"/>
          <w:szCs w:val="24"/>
          <w:highlight w:val="white"/>
        </w:rPr>
        <w:t>Data</w:t>
      </w:r>
    </w:p>
    <w:p w14:paraId="0E2402DE" w14:textId="21CBDE32" w:rsidR="00A6256F" w:rsidRPr="00C40086" w:rsidRDefault="00A6256F" w:rsidP="009271CE">
      <w:pPr>
        <w:spacing w:line="240" w:lineRule="auto"/>
        <w:rPr>
          <w:rFonts w:asciiTheme="majorBidi" w:eastAsia="Times New Roman" w:hAnsiTheme="majorBidi" w:cstheme="majorBidi"/>
          <w:sz w:val="24"/>
          <w:szCs w:val="24"/>
        </w:rPr>
      </w:pPr>
      <w:r w:rsidRPr="00C40086">
        <w:rPr>
          <w:rFonts w:asciiTheme="majorBidi" w:eastAsia="Times New Roman" w:hAnsiTheme="majorBidi" w:cstheme="majorBidi"/>
          <w:sz w:val="24"/>
          <w:szCs w:val="24"/>
          <w:highlight w:val="white"/>
        </w:rPr>
        <w:t>The UC Berkeley Social Networks Study, or “UCNets” was five-year panel study funded by the National Institute on Aging (</w:t>
      </w:r>
      <w:hyperlink r:id="rId7" w:history="1">
        <w:r w:rsidRPr="00C40086">
          <w:rPr>
            <w:rStyle w:val="Hyperlink"/>
            <w:rFonts w:asciiTheme="majorBidi" w:eastAsia="Times New Roman" w:hAnsiTheme="majorBidi" w:cstheme="majorBidi"/>
            <w:sz w:val="24"/>
            <w:szCs w:val="24"/>
            <w:highlight w:val="white"/>
          </w:rPr>
          <w:t>http://ucnets.berkeley.edu</w:t>
        </w:r>
      </w:hyperlink>
      <w:r w:rsidRPr="00C40086">
        <w:rPr>
          <w:rFonts w:asciiTheme="majorBidi" w:eastAsia="Times New Roman" w:hAnsiTheme="majorBidi" w:cstheme="majorBidi"/>
          <w:sz w:val="24"/>
          <w:szCs w:val="24"/>
          <w:highlight w:val="white"/>
        </w:rPr>
        <w:t>) created with the goal of drawing an egocentric map of respondent networks and collecting information about their social connections. Responses used were collected in 2015 in the first wave of a longitudinal panel survey through address-based sampling and Facebook advertisement sampling. The survey collected data on 1159 people in two cohorts – 21-30 year-olds and 50-70 year-olds living in the S.F. Bay Area. The surveys/interviews were conducted face-to-face and online (see documentation on website).</w:t>
      </w:r>
      <w:r w:rsidRPr="00C40086">
        <w:rPr>
          <w:rFonts w:asciiTheme="majorBidi" w:eastAsia="Times New Roman" w:hAnsiTheme="majorBidi" w:cstheme="majorBidi"/>
          <w:sz w:val="24"/>
          <w:szCs w:val="24"/>
        </w:rPr>
        <w:t xml:space="preserve"> The UCNets survey also collected detailed information about participants’ socioeconomic and health status. See </w:t>
      </w:r>
      <w:r w:rsidR="00ED77F3" w:rsidRPr="00C40086">
        <w:rPr>
          <w:rFonts w:asciiTheme="majorBidi" w:eastAsia="Times New Roman" w:hAnsiTheme="majorBidi" w:cstheme="majorBidi"/>
          <w:sz w:val="24"/>
          <w:szCs w:val="24"/>
        </w:rPr>
        <w:t>Fischer and Lawton (2020</w:t>
      </w:r>
      <w:r w:rsidRPr="00C40086">
        <w:rPr>
          <w:rFonts w:asciiTheme="majorBidi" w:eastAsia="Times New Roman" w:hAnsiTheme="majorBidi" w:cstheme="majorBidi"/>
          <w:sz w:val="24"/>
          <w:szCs w:val="24"/>
        </w:rPr>
        <w:t>) for details.</w:t>
      </w:r>
    </w:p>
    <w:p w14:paraId="168EB9EB" w14:textId="77777777" w:rsidR="00A6256F" w:rsidRPr="00C40086" w:rsidRDefault="00A6256F" w:rsidP="00A6256F">
      <w:pPr>
        <w:spacing w:line="240" w:lineRule="auto"/>
        <w:rPr>
          <w:rFonts w:asciiTheme="majorBidi" w:eastAsia="Times New Roman" w:hAnsiTheme="majorBidi" w:cstheme="majorBidi"/>
          <w:bCs/>
          <w:i/>
          <w:iCs/>
          <w:sz w:val="24"/>
          <w:szCs w:val="24"/>
        </w:rPr>
      </w:pPr>
      <w:r w:rsidRPr="00C40086">
        <w:rPr>
          <w:rFonts w:asciiTheme="majorBidi" w:eastAsia="Times New Roman" w:hAnsiTheme="majorBidi" w:cstheme="majorBidi"/>
          <w:bCs/>
          <w:i/>
          <w:iCs/>
          <w:sz w:val="24"/>
          <w:szCs w:val="24"/>
        </w:rPr>
        <w:t>Dependent Variable</w:t>
      </w:r>
    </w:p>
    <w:p w14:paraId="7C7F39D8" w14:textId="46B16993" w:rsidR="00A6256F" w:rsidRPr="00C40086" w:rsidRDefault="00A6256F" w:rsidP="009271CE">
      <w:pPr>
        <w:spacing w:line="240" w:lineRule="auto"/>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lastRenderedPageBreak/>
        <w:t>Data on social networks was collected by asking respondents 9 name-eliciting questions about how often they engaged in social activities, received advice, confided, and other interpersonal interactions, and then asking them to provide a list of names with whom they engaged in that activity. One of these questions asked respondents to name people they “go out to concerts, plays, clubs, sports, or other events with…” This</w:t>
      </w:r>
      <w:r w:rsidR="009271CE" w:rsidRPr="00C40086">
        <w:rPr>
          <w:rFonts w:asciiTheme="majorBidi" w:eastAsia="Times New Roman" w:hAnsiTheme="majorBidi" w:cstheme="majorBidi"/>
          <w:sz w:val="24"/>
          <w:szCs w:val="24"/>
        </w:rPr>
        <w:t xml:space="preserve"> social activities</w:t>
      </w:r>
      <w:r w:rsidRPr="00C40086">
        <w:rPr>
          <w:rFonts w:asciiTheme="majorBidi" w:eastAsia="Times New Roman" w:hAnsiTheme="majorBidi" w:cstheme="majorBidi"/>
          <w:sz w:val="24"/>
          <w:szCs w:val="24"/>
        </w:rPr>
        <w:t xml:space="preserve"> question is the focus of our study. We tallied the number of names, i.e., their alters, listed for each respondent. We limited the results to exclude parents from this list of names, resulting in the dependent variable of the respondents’ number of “Social Interaction Ties.” </w:t>
      </w:r>
      <w:r w:rsidR="009271CE" w:rsidRPr="00C40086">
        <w:rPr>
          <w:rFonts w:asciiTheme="majorBidi" w:eastAsia="Times New Roman" w:hAnsiTheme="majorBidi" w:cstheme="majorBidi"/>
          <w:sz w:val="24"/>
          <w:szCs w:val="24"/>
        </w:rPr>
        <w:t>Three people in this study who answered the survey but refused to provide any information about their social network and were removed from the sample.</w:t>
      </w:r>
    </w:p>
    <w:p w14:paraId="340F8D29" w14:textId="00CCFD98" w:rsidR="009271CE" w:rsidRPr="00C40086" w:rsidRDefault="009271CE" w:rsidP="009271CE">
      <w:pPr>
        <w:spacing w:line="240" w:lineRule="auto"/>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 xml:space="preserve">Table 1A shows the distribution of all “Social Interaction” alters named in a network by role relationship, gender. Because we were interested in the association between a close parent and the number of people the respondent interacted with </w:t>
      </w:r>
      <w:r w:rsidRPr="00C40086">
        <w:rPr>
          <w:rFonts w:asciiTheme="majorBidi" w:eastAsia="Times New Roman" w:hAnsiTheme="majorBidi" w:cstheme="majorBidi"/>
          <w:i/>
          <w:sz w:val="24"/>
          <w:szCs w:val="24"/>
        </w:rPr>
        <w:t>beyond</w:t>
      </w:r>
      <w:r w:rsidRPr="00C40086">
        <w:rPr>
          <w:rFonts w:asciiTheme="majorBidi" w:eastAsia="Times New Roman" w:hAnsiTheme="majorBidi" w:cstheme="majorBidi"/>
          <w:sz w:val="24"/>
          <w:szCs w:val="24"/>
        </w:rPr>
        <w:t xml:space="preserve"> them, we removed parents from these three lists </w:t>
      </w:r>
      <w:r w:rsidRPr="00C40086">
        <w:rPr>
          <w:rFonts w:asciiTheme="majorBidi" w:eastAsia="Times New Roman" w:hAnsiTheme="majorBidi" w:cstheme="majorBidi"/>
          <w:i/>
          <w:sz w:val="24"/>
          <w:szCs w:val="24"/>
        </w:rPr>
        <w:t>if</w:t>
      </w:r>
      <w:r w:rsidRPr="00C40086">
        <w:rPr>
          <w:rFonts w:asciiTheme="majorBidi" w:eastAsia="Times New Roman" w:hAnsiTheme="majorBidi" w:cstheme="majorBidi"/>
          <w:sz w:val="24"/>
          <w:szCs w:val="24"/>
        </w:rPr>
        <w:t xml:space="preserve"> they were named. The result was a dependent variable in which all mothers and fathers are removed from the social interaction list. We then break this information out into 3 distinct lists (which are analyzed in separate models): the total number of “Social Interaction Ties,” male-only “Social Interaction Ties,” and the female-only “Social Interaction Ties.” Table 1B features cross-tabulations of weighted case means of “Social Interaction Ties” by type of father relationship alongside N counts. Generally, those with an “especially close” father report a higher average amount of “Social Interaction Ties.” </w:t>
      </w:r>
    </w:p>
    <w:p w14:paraId="37DB0CA1" w14:textId="77777777" w:rsidR="00A6256F" w:rsidRPr="00C40086" w:rsidRDefault="00A6256F" w:rsidP="00A6256F">
      <w:pPr>
        <w:spacing w:line="240" w:lineRule="auto"/>
        <w:rPr>
          <w:rFonts w:asciiTheme="majorBidi" w:eastAsia="Times New Roman" w:hAnsiTheme="majorBidi" w:cstheme="majorBidi"/>
          <w:bCs/>
          <w:i/>
          <w:iCs/>
          <w:sz w:val="24"/>
          <w:szCs w:val="24"/>
        </w:rPr>
      </w:pPr>
      <w:r w:rsidRPr="00C40086">
        <w:rPr>
          <w:rFonts w:asciiTheme="majorBidi" w:eastAsia="Times New Roman" w:hAnsiTheme="majorBidi" w:cstheme="majorBidi"/>
          <w:bCs/>
          <w:i/>
          <w:iCs/>
          <w:sz w:val="24"/>
          <w:szCs w:val="24"/>
        </w:rPr>
        <w:t>Explanatory Variables</w:t>
      </w:r>
    </w:p>
    <w:p w14:paraId="13D7F4CB" w14:textId="38436FB5" w:rsidR="00A6256F" w:rsidRPr="00C40086" w:rsidRDefault="00A6256F" w:rsidP="00ED77F3">
      <w:pPr>
        <w:spacing w:line="240" w:lineRule="auto"/>
        <w:rPr>
          <w:rFonts w:asciiTheme="majorBidi" w:eastAsia="Times New Roman" w:hAnsiTheme="majorBidi" w:cstheme="majorBidi"/>
          <w:sz w:val="24"/>
          <w:szCs w:val="24"/>
        </w:rPr>
      </w:pPr>
      <w:r w:rsidRPr="00C40086">
        <w:rPr>
          <w:rFonts w:asciiTheme="majorBidi" w:eastAsia="Times New Roman" w:hAnsiTheme="majorBidi" w:cstheme="majorBidi"/>
          <w:sz w:val="24"/>
          <w:szCs w:val="24"/>
          <w:highlight w:val="white"/>
        </w:rPr>
        <w:t xml:space="preserve">Variables describing the relationship with fathers were constructed based on whether the respondent named the father in the network. </w:t>
      </w:r>
      <w:r w:rsidRPr="00C40086">
        <w:rPr>
          <w:rFonts w:asciiTheme="majorBidi" w:eastAsia="Times New Roman" w:hAnsiTheme="majorBidi" w:cstheme="majorBidi"/>
          <w:sz w:val="24"/>
          <w:szCs w:val="24"/>
        </w:rPr>
        <w:t xml:space="preserve">Each name in the list of alters was described by the ego (respondent) regarding age, sex, relationship and geographic and emotional closeness, among other descriptors. This information allowed us to identify fathers who appeared in this list and considered by the respondent to be “especially close” emotionally, resulting in a set of dummy variables “Close Fathers,” “Named but not close” and “not named.” In the analyses, we exclude egos for whom fathers are no longer living. </w:t>
      </w:r>
      <w:r w:rsidRPr="00C40086">
        <w:rPr>
          <w:rFonts w:asciiTheme="majorBidi" w:eastAsia="Times New Roman" w:hAnsiTheme="majorBidi" w:cstheme="majorBidi"/>
          <w:sz w:val="24"/>
          <w:szCs w:val="24"/>
          <w:highlight w:val="white"/>
        </w:rPr>
        <w:t xml:space="preserve">Parallel “close” mother variables were also created, but the focus is on </w:t>
      </w:r>
      <w:r w:rsidRPr="00C40086">
        <w:rPr>
          <w:rFonts w:asciiTheme="majorBidi" w:eastAsia="Times New Roman" w:hAnsiTheme="majorBidi" w:cstheme="majorBidi"/>
          <w:sz w:val="24"/>
          <w:szCs w:val="24"/>
        </w:rPr>
        <w:t xml:space="preserve">relationships with fathers. Accordingly, we selected respondents who reported having a </w:t>
      </w:r>
      <w:r w:rsidRPr="00C40086">
        <w:rPr>
          <w:rFonts w:asciiTheme="majorBidi" w:eastAsia="Times New Roman" w:hAnsiTheme="majorBidi" w:cstheme="majorBidi"/>
          <w:i/>
          <w:iCs/>
          <w:sz w:val="24"/>
          <w:szCs w:val="24"/>
        </w:rPr>
        <w:t>father</w:t>
      </w:r>
      <w:r w:rsidRPr="00C40086">
        <w:rPr>
          <w:rFonts w:asciiTheme="majorBidi" w:eastAsia="Times New Roman" w:hAnsiTheme="majorBidi" w:cstheme="majorBidi"/>
          <w:sz w:val="24"/>
          <w:szCs w:val="24"/>
        </w:rPr>
        <w:t xml:space="preserve"> who was alive and controlled for the </w:t>
      </w:r>
      <w:r w:rsidRPr="00C40086">
        <w:rPr>
          <w:rFonts w:asciiTheme="majorBidi" w:eastAsia="Times New Roman" w:hAnsiTheme="majorBidi" w:cstheme="majorBidi"/>
          <w:i/>
          <w:iCs/>
          <w:sz w:val="24"/>
          <w:szCs w:val="24"/>
        </w:rPr>
        <w:t>father’s</w:t>
      </w:r>
      <w:r w:rsidRPr="00C40086">
        <w:rPr>
          <w:rFonts w:asciiTheme="majorBidi" w:eastAsia="Times New Roman" w:hAnsiTheme="majorBidi" w:cstheme="majorBidi"/>
          <w:sz w:val="24"/>
          <w:szCs w:val="24"/>
        </w:rPr>
        <w:t xml:space="preserve"> distance from the respondent; the same was not done for mothers. </w:t>
      </w:r>
      <w:r w:rsidR="00ED77F3" w:rsidRPr="00C40086">
        <w:rPr>
          <w:rFonts w:asciiTheme="majorBidi" w:eastAsia="Times New Roman" w:hAnsiTheme="majorBidi" w:cstheme="majorBidi"/>
          <w:sz w:val="24"/>
          <w:szCs w:val="24"/>
          <w:highlight w:val="white"/>
        </w:rPr>
        <w:t>R</w:t>
      </w:r>
      <w:r w:rsidRPr="00C40086">
        <w:rPr>
          <w:rFonts w:asciiTheme="majorBidi" w:eastAsia="Times New Roman" w:hAnsiTheme="majorBidi" w:cstheme="majorBidi"/>
          <w:sz w:val="24"/>
          <w:szCs w:val="24"/>
          <w:highlight w:val="white"/>
        </w:rPr>
        <w:t xml:space="preserve">espondents were asked to identify their father as, “anyone they consider to be a father.” </w:t>
      </w:r>
      <w:r w:rsidR="00ED77F3" w:rsidRPr="00C40086">
        <w:rPr>
          <w:rFonts w:asciiTheme="majorBidi" w:eastAsia="Times New Roman" w:hAnsiTheme="majorBidi" w:cstheme="majorBidi"/>
          <w:sz w:val="24"/>
          <w:szCs w:val="24"/>
          <w:highlight w:val="white"/>
        </w:rPr>
        <w:t>T</w:t>
      </w:r>
      <w:r w:rsidRPr="00C40086">
        <w:rPr>
          <w:rFonts w:asciiTheme="majorBidi" w:eastAsia="Times New Roman" w:hAnsiTheme="majorBidi" w:cstheme="majorBidi"/>
          <w:sz w:val="24"/>
          <w:szCs w:val="24"/>
          <w:highlight w:val="white"/>
        </w:rPr>
        <w:t>his</w:t>
      </w:r>
      <w:r w:rsidR="00ED77F3" w:rsidRPr="00C40086">
        <w:rPr>
          <w:rFonts w:asciiTheme="majorBidi" w:eastAsia="Times New Roman" w:hAnsiTheme="majorBidi" w:cstheme="majorBidi"/>
          <w:sz w:val="24"/>
          <w:szCs w:val="24"/>
          <w:highlight w:val="white"/>
        </w:rPr>
        <w:t xml:space="preserve"> ‘father’</w:t>
      </w:r>
      <w:r w:rsidRPr="00C40086">
        <w:rPr>
          <w:rFonts w:asciiTheme="majorBidi" w:eastAsia="Times New Roman" w:hAnsiTheme="majorBidi" w:cstheme="majorBidi"/>
          <w:sz w:val="24"/>
          <w:szCs w:val="24"/>
          <w:highlight w:val="white"/>
        </w:rPr>
        <w:t xml:space="preserve"> variable </w:t>
      </w:r>
      <w:r w:rsidR="00ED77F3" w:rsidRPr="00C40086">
        <w:rPr>
          <w:rFonts w:asciiTheme="majorBidi" w:eastAsia="Times New Roman" w:hAnsiTheme="majorBidi" w:cstheme="majorBidi"/>
          <w:sz w:val="24"/>
          <w:szCs w:val="24"/>
          <w:highlight w:val="white"/>
        </w:rPr>
        <w:t xml:space="preserve">accordingly includes adoptive and a small number of stepfathers (n=8) as well as </w:t>
      </w:r>
      <w:r w:rsidRPr="00C40086">
        <w:rPr>
          <w:rFonts w:asciiTheme="majorBidi" w:eastAsia="Times New Roman" w:hAnsiTheme="majorBidi" w:cstheme="majorBidi"/>
          <w:sz w:val="24"/>
          <w:szCs w:val="24"/>
          <w:highlight w:val="white"/>
        </w:rPr>
        <w:t>biological fathers</w:t>
      </w:r>
      <w:r w:rsidR="00ED77F3" w:rsidRPr="00C40086">
        <w:rPr>
          <w:rFonts w:asciiTheme="majorBidi" w:eastAsia="Times New Roman" w:hAnsiTheme="majorBidi" w:cstheme="majorBidi"/>
          <w:sz w:val="24"/>
          <w:szCs w:val="24"/>
        </w:rPr>
        <w:t xml:space="preserve">. </w:t>
      </w:r>
      <w:r w:rsidRPr="00C40086">
        <w:rPr>
          <w:rFonts w:asciiTheme="majorBidi" w:eastAsia="Times New Roman" w:hAnsiTheme="majorBidi" w:cstheme="majorBidi"/>
          <w:sz w:val="24"/>
          <w:szCs w:val="24"/>
        </w:rPr>
        <w:t xml:space="preserve">People who reported more than one father or mother in this study were excluded (these were often coding errors). </w:t>
      </w:r>
    </w:p>
    <w:p w14:paraId="5C894125" w14:textId="77777777" w:rsidR="00A6256F" w:rsidRPr="00C40086" w:rsidRDefault="00A6256F" w:rsidP="00A6256F">
      <w:pPr>
        <w:spacing w:line="240" w:lineRule="auto"/>
        <w:rPr>
          <w:rFonts w:asciiTheme="majorBidi" w:eastAsia="Times New Roman" w:hAnsiTheme="majorBidi" w:cstheme="majorBidi"/>
          <w:bCs/>
          <w:i/>
          <w:iCs/>
          <w:sz w:val="24"/>
          <w:szCs w:val="24"/>
        </w:rPr>
      </w:pPr>
      <w:r w:rsidRPr="00C40086">
        <w:rPr>
          <w:rFonts w:asciiTheme="majorBidi" w:eastAsia="Times New Roman" w:hAnsiTheme="majorBidi" w:cstheme="majorBidi"/>
          <w:bCs/>
          <w:i/>
          <w:iCs/>
          <w:sz w:val="24"/>
          <w:szCs w:val="24"/>
        </w:rPr>
        <w:t>Covariates</w:t>
      </w:r>
    </w:p>
    <w:p w14:paraId="1C7BF4DC" w14:textId="6459072C" w:rsidR="00A6256F" w:rsidRPr="00C40086" w:rsidRDefault="00A6256F" w:rsidP="00897065">
      <w:pPr>
        <w:spacing w:line="240" w:lineRule="auto"/>
        <w:rPr>
          <w:rFonts w:asciiTheme="majorBidi" w:eastAsia="Times New Roman" w:hAnsiTheme="majorBidi" w:cstheme="majorBidi"/>
          <w:b/>
          <w:sz w:val="24"/>
          <w:szCs w:val="24"/>
          <w:highlight w:val="white"/>
        </w:rPr>
      </w:pPr>
      <w:r w:rsidRPr="00C40086">
        <w:rPr>
          <w:rFonts w:asciiTheme="majorBidi" w:eastAsia="Times New Roman" w:hAnsiTheme="majorBidi" w:cstheme="majorBidi"/>
          <w:sz w:val="24"/>
          <w:szCs w:val="24"/>
        </w:rPr>
        <w:t>We controlled for respondent’s personal income, gender (sons, daughters), education, age and age</w:t>
      </w:r>
      <w:r w:rsidR="000A733F">
        <w:rPr>
          <w:rFonts w:asciiTheme="majorBidi" w:eastAsia="Times New Roman" w:hAnsiTheme="majorBidi" w:cstheme="majorBidi"/>
          <w:sz w:val="24"/>
          <w:szCs w:val="24"/>
        </w:rPr>
        <w:t xml:space="preserve"> </w:t>
      </w:r>
      <w:r w:rsidRPr="00C40086">
        <w:rPr>
          <w:rFonts w:asciiTheme="majorBidi" w:eastAsia="Times New Roman" w:hAnsiTheme="majorBidi" w:cstheme="majorBidi"/>
          <w:sz w:val="24"/>
          <w:szCs w:val="24"/>
        </w:rPr>
        <w:t xml:space="preserve">groups (21-30 years old, 50-70 at time of recruitment), and race (White, Black, Asian) ethnicity (Hispanic) and whether the father was lived within one hour from the ego. We also controlled for certain life events that could affect the size of personal networks (Gerstel </w:t>
      </w:r>
      <w:del w:id="8" w:author="Leora Lawton" w:date="2022-02-15T16:20:00Z">
        <w:r w:rsidRPr="00C40086" w:rsidDel="00897065">
          <w:rPr>
            <w:rFonts w:asciiTheme="majorBidi" w:eastAsia="Times New Roman" w:hAnsiTheme="majorBidi" w:cstheme="majorBidi"/>
            <w:sz w:val="24"/>
            <w:szCs w:val="24"/>
          </w:rPr>
          <w:delText xml:space="preserve">and </w:delText>
        </w:r>
      </w:del>
      <w:ins w:id="9" w:author="Leora Lawton" w:date="2022-02-15T16:20:00Z">
        <w:r w:rsidR="00897065">
          <w:rPr>
            <w:rFonts w:asciiTheme="majorBidi" w:eastAsia="Times New Roman" w:hAnsiTheme="majorBidi" w:cstheme="majorBidi"/>
            <w:sz w:val="24"/>
            <w:szCs w:val="24"/>
          </w:rPr>
          <w:t>&amp;</w:t>
        </w:r>
        <w:r w:rsidR="00897065" w:rsidRPr="00C40086">
          <w:rPr>
            <w:rFonts w:asciiTheme="majorBidi" w:eastAsia="Times New Roman" w:hAnsiTheme="majorBidi" w:cstheme="majorBidi"/>
            <w:sz w:val="24"/>
            <w:szCs w:val="24"/>
          </w:rPr>
          <w:t xml:space="preserve"> </w:t>
        </w:r>
      </w:ins>
      <w:r w:rsidRPr="00C40086">
        <w:rPr>
          <w:rFonts w:asciiTheme="majorBidi" w:eastAsia="Times New Roman" w:hAnsiTheme="majorBidi" w:cstheme="majorBidi"/>
          <w:sz w:val="24"/>
          <w:szCs w:val="24"/>
        </w:rPr>
        <w:t xml:space="preserve">Sarkisian, 2006; </w:t>
      </w:r>
      <w:proofErr w:type="spellStart"/>
      <w:r w:rsidRPr="00C40086">
        <w:rPr>
          <w:rFonts w:asciiTheme="majorBidi" w:eastAsia="Times New Roman" w:hAnsiTheme="majorBidi" w:cstheme="majorBidi"/>
          <w:sz w:val="24"/>
          <w:szCs w:val="24"/>
        </w:rPr>
        <w:t>Kalmijn</w:t>
      </w:r>
      <w:proofErr w:type="spellEnd"/>
      <w:r w:rsidRPr="00C40086">
        <w:rPr>
          <w:rFonts w:asciiTheme="majorBidi" w:eastAsia="Times New Roman" w:hAnsiTheme="majorBidi" w:cstheme="majorBidi"/>
          <w:sz w:val="24"/>
          <w:szCs w:val="24"/>
        </w:rPr>
        <w:t xml:space="preserve"> </w:t>
      </w:r>
      <w:r w:rsidR="000A733F">
        <w:rPr>
          <w:rFonts w:asciiTheme="majorBidi" w:eastAsia="Times New Roman" w:hAnsiTheme="majorBidi" w:cstheme="majorBidi"/>
          <w:sz w:val="24"/>
          <w:szCs w:val="24"/>
        </w:rPr>
        <w:t>&amp;</w:t>
      </w:r>
      <w:r w:rsidRPr="00C40086">
        <w:rPr>
          <w:rFonts w:asciiTheme="majorBidi" w:eastAsia="Times New Roman" w:hAnsiTheme="majorBidi" w:cstheme="majorBidi"/>
          <w:sz w:val="24"/>
          <w:szCs w:val="24"/>
        </w:rPr>
        <w:t xml:space="preserve"> Graaf, 2012; </w:t>
      </w:r>
      <w:proofErr w:type="spellStart"/>
      <w:r w:rsidRPr="00C40086">
        <w:rPr>
          <w:rFonts w:asciiTheme="majorBidi" w:eastAsia="Times New Roman" w:hAnsiTheme="majorBidi" w:cstheme="majorBidi"/>
          <w:sz w:val="24"/>
          <w:szCs w:val="24"/>
        </w:rPr>
        <w:t>Guiaux</w:t>
      </w:r>
      <w:proofErr w:type="spellEnd"/>
      <w:r w:rsidRPr="00C40086">
        <w:rPr>
          <w:rFonts w:asciiTheme="majorBidi" w:eastAsia="Times New Roman" w:hAnsiTheme="majorBidi" w:cstheme="majorBidi"/>
          <w:sz w:val="24"/>
          <w:szCs w:val="24"/>
        </w:rPr>
        <w:t>, et al., 2007), notably whether one had married within the past year, had a new baby, getting widowed or divorced, or getting a new job (</w:t>
      </w:r>
      <w:proofErr w:type="spellStart"/>
      <w:r w:rsidRPr="00C40086">
        <w:rPr>
          <w:rFonts w:asciiTheme="majorBidi" w:eastAsia="Times New Roman" w:hAnsiTheme="majorBidi" w:cstheme="majorBidi"/>
          <w:sz w:val="24"/>
          <w:szCs w:val="24"/>
        </w:rPr>
        <w:t>Wr</w:t>
      </w:r>
      <w:ins w:id="10" w:author="Leora Lawton" w:date="2022-02-15T16:19:00Z">
        <w:r w:rsidR="00897065">
          <w:rPr>
            <w:rFonts w:asciiTheme="majorBidi" w:eastAsia="Times New Roman" w:hAnsiTheme="majorBidi" w:cstheme="majorBidi"/>
            <w:sz w:val="24"/>
            <w:szCs w:val="24"/>
          </w:rPr>
          <w:t>zus</w:t>
        </w:r>
      </w:ins>
      <w:proofErr w:type="spellEnd"/>
      <w:del w:id="11" w:author="Leora Lawton" w:date="2022-02-15T16:19:00Z">
        <w:r w:rsidRPr="00C40086" w:rsidDel="00897065">
          <w:rPr>
            <w:rFonts w:asciiTheme="majorBidi" w:eastAsia="Times New Roman" w:hAnsiTheme="majorBidi" w:cstheme="majorBidi"/>
            <w:sz w:val="24"/>
            <w:szCs w:val="24"/>
          </w:rPr>
          <w:delText>uz</w:delText>
        </w:r>
      </w:del>
      <w:r w:rsidRPr="00C40086">
        <w:rPr>
          <w:rFonts w:asciiTheme="majorBidi" w:eastAsia="Times New Roman" w:hAnsiTheme="majorBidi" w:cstheme="majorBidi"/>
          <w:sz w:val="24"/>
          <w:szCs w:val="24"/>
        </w:rPr>
        <w:t>, et al, 2013). Finally we controlled for mode of interview (web versus face-to-face) and whether recruited by Facebook.</w:t>
      </w:r>
      <w:r w:rsidR="009271CE" w:rsidRPr="00C40086">
        <w:rPr>
          <w:rFonts w:asciiTheme="majorBidi" w:eastAsia="Times New Roman" w:hAnsiTheme="majorBidi" w:cstheme="majorBidi"/>
          <w:b/>
          <w:sz w:val="24"/>
          <w:szCs w:val="24"/>
          <w:highlight w:val="white"/>
        </w:rPr>
        <w:t xml:space="preserve"> </w:t>
      </w:r>
    </w:p>
    <w:p w14:paraId="5A6D5637" w14:textId="77777777" w:rsidR="00A6256F" w:rsidRPr="00C40086" w:rsidRDefault="00A6256F" w:rsidP="00A6256F">
      <w:pPr>
        <w:spacing w:line="240" w:lineRule="auto"/>
        <w:rPr>
          <w:rFonts w:asciiTheme="majorBidi" w:eastAsia="Times New Roman" w:hAnsiTheme="majorBidi" w:cstheme="majorBidi"/>
          <w:sz w:val="24"/>
          <w:szCs w:val="24"/>
          <w:highlight w:val="white"/>
        </w:rPr>
      </w:pPr>
      <w:r w:rsidRPr="00C40086">
        <w:rPr>
          <w:rFonts w:asciiTheme="majorBidi" w:eastAsia="Times New Roman" w:hAnsiTheme="majorBidi" w:cstheme="majorBidi"/>
          <w:b/>
          <w:sz w:val="24"/>
          <w:szCs w:val="24"/>
          <w:highlight w:val="white"/>
        </w:rPr>
        <w:lastRenderedPageBreak/>
        <w:t>Methods</w:t>
      </w:r>
    </w:p>
    <w:p w14:paraId="2F9161F6" w14:textId="327B5807" w:rsidR="00A6256F" w:rsidRPr="00C40086" w:rsidRDefault="0016544C" w:rsidP="00894DFA">
      <w:pPr>
        <w:spacing w:line="240" w:lineRule="auto"/>
        <w:rPr>
          <w:rFonts w:asciiTheme="majorBidi" w:eastAsia="Times New Roman" w:hAnsiTheme="majorBidi" w:cstheme="majorBidi"/>
          <w:sz w:val="24"/>
          <w:szCs w:val="24"/>
        </w:rPr>
      </w:pPr>
      <w:bookmarkStart w:id="12" w:name="_Hlk70795341"/>
      <w:r w:rsidRPr="00C40086">
        <w:rPr>
          <w:rFonts w:asciiTheme="majorBidi" w:eastAsia="Times New Roman" w:hAnsiTheme="majorBidi" w:cstheme="majorBidi"/>
          <w:sz w:val="24"/>
          <w:szCs w:val="24"/>
        </w:rPr>
        <w:t xml:space="preserve">The number of social ties ranged from 1 to </w:t>
      </w:r>
      <w:r w:rsidR="0096073D" w:rsidRPr="00C40086">
        <w:rPr>
          <w:rFonts w:asciiTheme="majorBidi" w:eastAsia="Times New Roman" w:hAnsiTheme="majorBidi" w:cstheme="majorBidi"/>
          <w:sz w:val="24"/>
          <w:szCs w:val="24"/>
        </w:rPr>
        <w:t>9</w:t>
      </w:r>
      <w:r w:rsidR="00DD76EB" w:rsidRPr="00C40086">
        <w:rPr>
          <w:rFonts w:asciiTheme="majorBidi" w:eastAsia="Times New Roman" w:hAnsiTheme="majorBidi" w:cstheme="majorBidi"/>
          <w:sz w:val="24"/>
          <w:szCs w:val="24"/>
        </w:rPr>
        <w:t xml:space="preserve">, </w:t>
      </w:r>
      <w:r w:rsidRPr="00C40086">
        <w:rPr>
          <w:rFonts w:asciiTheme="majorBidi" w:eastAsia="Times New Roman" w:hAnsiTheme="majorBidi" w:cstheme="majorBidi"/>
          <w:sz w:val="24"/>
          <w:szCs w:val="24"/>
        </w:rPr>
        <w:t>so for ease of interpretation we utilized an ordinary least squares</w:t>
      </w:r>
      <w:r w:rsidR="00A6256F" w:rsidRPr="00C40086">
        <w:rPr>
          <w:rFonts w:asciiTheme="majorBidi" w:eastAsia="Times New Roman" w:hAnsiTheme="majorBidi" w:cstheme="majorBidi"/>
          <w:sz w:val="24"/>
          <w:szCs w:val="24"/>
        </w:rPr>
        <w:t xml:space="preserve"> linear regression </w:t>
      </w:r>
      <w:r w:rsidRPr="00C40086">
        <w:rPr>
          <w:rFonts w:asciiTheme="majorBidi" w:eastAsia="Times New Roman" w:hAnsiTheme="majorBidi" w:cstheme="majorBidi"/>
          <w:sz w:val="24"/>
          <w:szCs w:val="24"/>
        </w:rPr>
        <w:t xml:space="preserve">model. </w:t>
      </w:r>
      <w:bookmarkEnd w:id="12"/>
      <w:r w:rsidRPr="00C40086">
        <w:rPr>
          <w:rFonts w:asciiTheme="majorBidi" w:eastAsia="Times New Roman" w:hAnsiTheme="majorBidi" w:cstheme="majorBidi"/>
          <w:sz w:val="24"/>
          <w:szCs w:val="24"/>
        </w:rPr>
        <w:t xml:space="preserve">There are three models: all social ties, male only ties, and female only ties. </w:t>
      </w:r>
      <w:r w:rsidR="00894DFA">
        <w:rPr>
          <w:rFonts w:asciiTheme="majorBidi" w:eastAsia="Times New Roman" w:hAnsiTheme="majorBidi" w:cstheme="majorBidi"/>
          <w:sz w:val="24"/>
          <w:szCs w:val="24"/>
        </w:rPr>
        <w:t xml:space="preserve">We conducted a sensitivity analysis (results available by request) by using </w:t>
      </w:r>
      <w:r w:rsidR="00DD76EB" w:rsidRPr="00894DFA">
        <w:rPr>
          <w:rFonts w:asciiTheme="majorBidi" w:eastAsia="Times New Roman" w:hAnsiTheme="majorBidi" w:cstheme="majorBidi"/>
          <w:sz w:val="24"/>
          <w:szCs w:val="24"/>
        </w:rPr>
        <w:t>a General Linear Model (GLM)</w:t>
      </w:r>
      <w:r w:rsidR="0096073D" w:rsidRPr="00894DFA">
        <w:rPr>
          <w:rFonts w:asciiTheme="majorBidi" w:eastAsia="Times New Roman" w:hAnsiTheme="majorBidi" w:cstheme="majorBidi"/>
          <w:sz w:val="24"/>
          <w:szCs w:val="24"/>
        </w:rPr>
        <w:t>,</w:t>
      </w:r>
      <w:r w:rsidR="00DD76EB" w:rsidRPr="00894DFA">
        <w:rPr>
          <w:rFonts w:asciiTheme="majorBidi" w:eastAsia="Times New Roman" w:hAnsiTheme="majorBidi" w:cstheme="majorBidi"/>
          <w:sz w:val="24"/>
          <w:szCs w:val="24"/>
        </w:rPr>
        <w:t xml:space="preserve"> </w:t>
      </w:r>
      <w:r w:rsidR="0096073D" w:rsidRPr="00894DFA">
        <w:rPr>
          <w:rFonts w:asciiTheme="majorBidi" w:eastAsia="Times New Roman" w:hAnsiTheme="majorBidi" w:cstheme="majorBidi"/>
          <w:sz w:val="24"/>
          <w:szCs w:val="24"/>
        </w:rPr>
        <w:t xml:space="preserve">which can incorporate categorical, ordinal or continuous dependent variables, </w:t>
      </w:r>
      <w:r w:rsidR="00DD76EB" w:rsidRPr="00894DFA">
        <w:rPr>
          <w:rFonts w:asciiTheme="majorBidi" w:eastAsia="Times New Roman" w:hAnsiTheme="majorBidi" w:cstheme="majorBidi"/>
          <w:sz w:val="24"/>
          <w:szCs w:val="24"/>
        </w:rPr>
        <w:t>and received the same pattern of results.</w:t>
      </w:r>
      <w:r w:rsidR="00DD76EB" w:rsidRPr="00C40086">
        <w:rPr>
          <w:rFonts w:asciiTheme="majorBidi" w:eastAsia="Times New Roman" w:hAnsiTheme="majorBidi" w:cstheme="majorBidi"/>
          <w:sz w:val="24"/>
          <w:szCs w:val="24"/>
        </w:rPr>
        <w:t xml:space="preserve">  </w:t>
      </w:r>
    </w:p>
    <w:p w14:paraId="3135B3FD" w14:textId="560E838F" w:rsidR="003F2183" w:rsidRPr="00C40086" w:rsidRDefault="00E175B2" w:rsidP="00A6256F">
      <w:pPr>
        <w:spacing w:line="240" w:lineRule="auto"/>
        <w:rPr>
          <w:rFonts w:asciiTheme="majorBidi" w:hAnsiTheme="majorBidi" w:cstheme="majorBidi"/>
          <w:b/>
          <w:bCs/>
          <w:sz w:val="24"/>
          <w:szCs w:val="24"/>
        </w:rPr>
      </w:pPr>
      <w:r w:rsidRPr="00C40086">
        <w:rPr>
          <w:rFonts w:asciiTheme="majorBidi" w:hAnsiTheme="majorBidi" w:cstheme="majorBidi"/>
          <w:b/>
          <w:bCs/>
          <w:sz w:val="24"/>
          <w:szCs w:val="24"/>
        </w:rPr>
        <w:t>Results</w:t>
      </w:r>
    </w:p>
    <w:p w14:paraId="5127EE90" w14:textId="3C5F4849" w:rsidR="005C32CE" w:rsidRDefault="005C32CE" w:rsidP="00736AE9">
      <w:pPr>
        <w:spacing w:line="240" w:lineRule="auto"/>
        <w:rPr>
          <w:ins w:id="13" w:author="Chris Soria" w:date="2022-02-09T15:54:00Z"/>
          <w:rFonts w:asciiTheme="majorBidi" w:hAnsiTheme="majorBidi" w:cstheme="majorBidi"/>
          <w:sz w:val="24"/>
          <w:szCs w:val="24"/>
        </w:rPr>
      </w:pPr>
      <w:r w:rsidRPr="00C40086">
        <w:rPr>
          <w:rFonts w:asciiTheme="majorBidi" w:hAnsiTheme="majorBidi" w:cstheme="majorBidi"/>
          <w:sz w:val="24"/>
          <w:szCs w:val="24"/>
        </w:rPr>
        <w:t xml:space="preserve">The results for the regression models are in Table 2. Consistent with the hypotheses, people who report a father in their network of activities with whom they are emotionally </w:t>
      </w:r>
      <w:r w:rsidRPr="00101C84">
        <w:rPr>
          <w:rFonts w:asciiTheme="majorBidi" w:hAnsiTheme="majorBidi" w:cstheme="majorBidi"/>
          <w:sz w:val="24"/>
          <w:szCs w:val="24"/>
        </w:rPr>
        <w:t>close have more ties overall, and more male ties, but not more female ties.</w:t>
      </w:r>
      <w:r w:rsidRPr="00C40086">
        <w:rPr>
          <w:rFonts w:asciiTheme="majorBidi" w:hAnsiTheme="majorBidi" w:cstheme="majorBidi"/>
          <w:sz w:val="24"/>
          <w:szCs w:val="24"/>
        </w:rPr>
        <w:t xml:space="preserve"> </w:t>
      </w:r>
      <w:ins w:id="14" w:author="Leora Lawton" w:date="2022-02-15T16:13:00Z">
        <w:r w:rsidR="00101C84">
          <w:rPr>
            <w:rFonts w:asciiTheme="majorBidi" w:hAnsiTheme="majorBidi" w:cstheme="majorBidi"/>
            <w:sz w:val="24"/>
            <w:szCs w:val="24"/>
          </w:rPr>
          <w:t>(</w:t>
        </w:r>
        <w:proofErr w:type="gramStart"/>
        <w:r w:rsidR="00101C84">
          <w:rPr>
            <w:rFonts w:asciiTheme="majorBidi" w:hAnsiTheme="majorBidi" w:cstheme="majorBidi"/>
            <w:sz w:val="24"/>
            <w:szCs w:val="24"/>
          </w:rPr>
          <w:t>put</w:t>
        </w:r>
        <w:proofErr w:type="gramEnd"/>
        <w:r w:rsidR="00101C84">
          <w:rPr>
            <w:rFonts w:asciiTheme="majorBidi" w:hAnsiTheme="majorBidi" w:cstheme="majorBidi"/>
            <w:sz w:val="24"/>
            <w:szCs w:val="24"/>
          </w:rPr>
          <w:t xml:space="preserve"> in numeric amount). </w:t>
        </w:r>
      </w:ins>
      <w:r w:rsidR="004E5B08" w:rsidRPr="00C40086">
        <w:rPr>
          <w:rFonts w:asciiTheme="majorBidi" w:hAnsiTheme="majorBidi" w:cstheme="majorBidi"/>
          <w:sz w:val="24"/>
          <w:szCs w:val="24"/>
        </w:rPr>
        <w:t>However, t</w:t>
      </w:r>
      <w:r w:rsidR="004E5B08" w:rsidRPr="00C40086">
        <w:rPr>
          <w:rFonts w:asciiTheme="majorBidi" w:eastAsia="Times New Roman" w:hAnsiTheme="majorBidi" w:cstheme="majorBidi"/>
          <w:sz w:val="24"/>
          <w:szCs w:val="24"/>
        </w:rPr>
        <w:t xml:space="preserve">hose who name a father in their network who is not also regarded as close do not have significantly more social ties compared to those who do not name a father in their social activities network. A change in reference category (not shown) indicates that those who have a “close” father are likely to name </w:t>
      </w:r>
      <w:r w:rsidR="004E5B08" w:rsidRPr="00C40086">
        <w:rPr>
          <w:rFonts w:asciiTheme="majorBidi" w:eastAsia="Times New Roman" w:hAnsiTheme="majorBidi" w:cstheme="majorBidi"/>
          <w:iCs/>
          <w:sz w:val="24"/>
          <w:szCs w:val="24"/>
        </w:rPr>
        <w:t>more</w:t>
      </w:r>
      <w:r w:rsidR="004E5B08" w:rsidRPr="00C40086">
        <w:rPr>
          <w:rFonts w:asciiTheme="majorBidi" w:eastAsia="Times New Roman" w:hAnsiTheme="majorBidi" w:cstheme="majorBidi"/>
          <w:sz w:val="24"/>
          <w:szCs w:val="24"/>
        </w:rPr>
        <w:t xml:space="preserve"> social ties relative to those who name him but don’t consider him “close.” </w:t>
      </w:r>
      <w:r w:rsidRPr="00C40086">
        <w:rPr>
          <w:rFonts w:asciiTheme="majorBidi" w:hAnsiTheme="majorBidi" w:cstheme="majorBidi"/>
          <w:sz w:val="24"/>
          <w:szCs w:val="24"/>
        </w:rPr>
        <w:t xml:space="preserve">There was no distinction between having a father in the network who was not designated as ‘close’ versus no named father, indicating that presence alone is not sufficient for a positive impact. Comparatively, none of the comparable variables for mothers were significant. </w:t>
      </w:r>
      <w:r w:rsidRPr="00101C84">
        <w:rPr>
          <w:rFonts w:asciiTheme="majorBidi" w:hAnsiTheme="majorBidi" w:cstheme="majorBidi"/>
          <w:sz w:val="24"/>
          <w:szCs w:val="24"/>
        </w:rPr>
        <w:t>Men, that is the sons, had significantly more male ties than did daughters, but significantly fewer female ties.</w:t>
      </w:r>
      <w:r w:rsidRPr="00C40086">
        <w:rPr>
          <w:rFonts w:asciiTheme="majorBidi" w:hAnsiTheme="majorBidi" w:cstheme="majorBidi"/>
          <w:sz w:val="24"/>
          <w:szCs w:val="24"/>
        </w:rPr>
        <w:t xml:space="preserve"> We tested the interaction between sons and close fathers and named fathers but found no significant results.</w:t>
      </w:r>
    </w:p>
    <w:p w14:paraId="18A799DD" w14:textId="13B09BF2" w:rsidR="004C2FFE" w:rsidRPr="00C40086" w:rsidDel="00E603C8" w:rsidRDefault="004C2FFE" w:rsidP="00736AE9">
      <w:pPr>
        <w:spacing w:line="240" w:lineRule="auto"/>
        <w:rPr>
          <w:del w:id="15" w:author="Chris Soria" w:date="2022-02-17T19:14:00Z"/>
          <w:rFonts w:asciiTheme="majorBidi" w:hAnsiTheme="majorBidi" w:cstheme="majorBidi"/>
          <w:sz w:val="24"/>
          <w:szCs w:val="24"/>
        </w:rPr>
      </w:pPr>
    </w:p>
    <w:p w14:paraId="13A8C5DD" w14:textId="48C96318" w:rsidR="00AF1E92" w:rsidRPr="00C40086" w:rsidRDefault="00AF1E92" w:rsidP="00A6256F">
      <w:pPr>
        <w:spacing w:line="240" w:lineRule="auto"/>
        <w:rPr>
          <w:rFonts w:asciiTheme="majorBidi" w:hAnsiTheme="majorBidi" w:cstheme="majorBidi"/>
          <w:sz w:val="24"/>
          <w:szCs w:val="24"/>
        </w:rPr>
      </w:pPr>
      <w:r w:rsidRPr="00C40086">
        <w:rPr>
          <w:rFonts w:asciiTheme="majorBidi" w:hAnsiTheme="majorBidi" w:cstheme="majorBidi"/>
          <w:sz w:val="24"/>
          <w:szCs w:val="24"/>
        </w:rPr>
        <w:t xml:space="preserve">When a father is physically accessible, that is, lives within one hour, then the number of all ties, and female ties, is higher.  This may be due to a higher propensity for married parents to live near children, whereas divorced fathers may live farther away </w:t>
      </w:r>
      <w:r w:rsidR="00100811" w:rsidRPr="00C40086">
        <w:rPr>
          <w:rFonts w:asciiTheme="majorBidi" w:hAnsiTheme="majorBidi" w:cstheme="majorBidi"/>
          <w:sz w:val="24"/>
          <w:szCs w:val="24"/>
        </w:rPr>
        <w:t>(Lawton et al. 1994</w:t>
      </w:r>
      <w:r w:rsidRPr="00C40086">
        <w:rPr>
          <w:rFonts w:asciiTheme="majorBidi" w:hAnsiTheme="majorBidi" w:cstheme="majorBidi"/>
          <w:sz w:val="24"/>
          <w:szCs w:val="24"/>
        </w:rPr>
        <w:t xml:space="preserve">) and mothers are likely more associated with managing all social relationships compared to fathers.    </w:t>
      </w:r>
    </w:p>
    <w:p w14:paraId="59237064" w14:textId="1718419D" w:rsidR="005C32CE" w:rsidRPr="00C40086" w:rsidRDefault="005C32CE" w:rsidP="00A6256F">
      <w:pPr>
        <w:spacing w:line="240" w:lineRule="auto"/>
        <w:rPr>
          <w:rFonts w:asciiTheme="majorBidi" w:hAnsiTheme="majorBidi" w:cstheme="majorBidi"/>
          <w:sz w:val="24"/>
          <w:szCs w:val="24"/>
        </w:rPr>
      </w:pPr>
      <w:r w:rsidRPr="00C40086">
        <w:rPr>
          <w:rFonts w:asciiTheme="majorBidi" w:hAnsiTheme="majorBidi" w:cstheme="majorBidi"/>
          <w:sz w:val="24"/>
          <w:szCs w:val="24"/>
        </w:rPr>
        <w:t xml:space="preserve">The impact of attachment is also seen in the variable for whether parents were divorced. Here we find a negative effect on the number of all ties and male ties. </w:t>
      </w:r>
      <w:r w:rsidR="00410604" w:rsidRPr="00C40086">
        <w:rPr>
          <w:rFonts w:asciiTheme="majorBidi" w:hAnsiTheme="majorBidi" w:cstheme="majorBidi"/>
          <w:sz w:val="24"/>
          <w:szCs w:val="24"/>
        </w:rPr>
        <w:t xml:space="preserve"> Life course status also has an impact on total ties as expected: m</w:t>
      </w:r>
      <w:r w:rsidRPr="00C40086">
        <w:rPr>
          <w:rFonts w:asciiTheme="majorBidi" w:hAnsiTheme="majorBidi" w:cstheme="majorBidi"/>
          <w:sz w:val="24"/>
          <w:szCs w:val="24"/>
        </w:rPr>
        <w:t>arried egos have fewer total and male ties, there is no significant effect of having a new baby but getting a new job is asso</w:t>
      </w:r>
      <w:r w:rsidR="00410604" w:rsidRPr="00C40086">
        <w:rPr>
          <w:rFonts w:asciiTheme="majorBidi" w:hAnsiTheme="majorBidi" w:cstheme="majorBidi"/>
          <w:sz w:val="24"/>
          <w:szCs w:val="24"/>
        </w:rPr>
        <w:t xml:space="preserve">ciated with higher total ties. </w:t>
      </w:r>
    </w:p>
    <w:p w14:paraId="3F9B7F20" w14:textId="6162AB31" w:rsidR="005C32CE" w:rsidRPr="00C40086" w:rsidRDefault="00E175B2" w:rsidP="00A6256F">
      <w:pPr>
        <w:spacing w:line="240" w:lineRule="auto"/>
        <w:rPr>
          <w:rFonts w:asciiTheme="majorBidi" w:hAnsiTheme="majorBidi" w:cstheme="majorBidi"/>
          <w:b/>
          <w:bCs/>
          <w:sz w:val="24"/>
          <w:szCs w:val="24"/>
        </w:rPr>
      </w:pPr>
      <w:r w:rsidRPr="00C40086">
        <w:rPr>
          <w:rFonts w:asciiTheme="majorBidi" w:hAnsiTheme="majorBidi" w:cstheme="majorBidi"/>
          <w:b/>
          <w:bCs/>
          <w:sz w:val="24"/>
          <w:szCs w:val="24"/>
        </w:rPr>
        <w:t>Discussion</w:t>
      </w:r>
    </w:p>
    <w:p w14:paraId="4A0B96AD" w14:textId="7239B604" w:rsidR="0078725E" w:rsidRPr="00C40086" w:rsidRDefault="00890875" w:rsidP="00736AE9">
      <w:pPr>
        <w:spacing w:line="240" w:lineRule="auto"/>
        <w:rPr>
          <w:rFonts w:asciiTheme="majorBidi" w:eastAsia="Times New Roman" w:hAnsiTheme="majorBidi" w:cstheme="majorBidi"/>
          <w:sz w:val="24"/>
          <w:szCs w:val="24"/>
        </w:rPr>
      </w:pPr>
      <w:r w:rsidRPr="00C40086">
        <w:rPr>
          <w:rFonts w:asciiTheme="majorBidi" w:hAnsiTheme="majorBidi" w:cstheme="majorBidi"/>
          <w:sz w:val="24"/>
          <w:szCs w:val="24"/>
        </w:rPr>
        <w:t>Having a father who is emotionally close and active in one’s network is associated with having a higher number of ties overall and male ties in particular</w:t>
      </w:r>
      <w:r w:rsidR="004E5B08" w:rsidRPr="00C40086">
        <w:rPr>
          <w:rFonts w:asciiTheme="majorBidi" w:hAnsiTheme="majorBidi" w:cstheme="majorBidi"/>
          <w:sz w:val="24"/>
          <w:szCs w:val="24"/>
        </w:rPr>
        <w:t>, but not females</w:t>
      </w:r>
      <w:r w:rsidRPr="00C40086">
        <w:rPr>
          <w:rFonts w:asciiTheme="majorBidi" w:hAnsiTheme="majorBidi" w:cstheme="majorBidi"/>
          <w:sz w:val="24"/>
          <w:szCs w:val="24"/>
        </w:rPr>
        <w:t xml:space="preserve">. This finding highlights the growing awareness of fathers as important figures in a person’s life, not just in childhood, but over the course of adulthood. Having an active network of friends and families for social activities is important for social support and mental health (Child and Lawton </w:t>
      </w:r>
      <w:r w:rsidR="0076442A" w:rsidRPr="00C40086">
        <w:rPr>
          <w:rFonts w:asciiTheme="majorBidi" w:hAnsiTheme="majorBidi" w:cstheme="majorBidi"/>
          <w:sz w:val="24"/>
          <w:szCs w:val="24"/>
        </w:rPr>
        <w:t>2017</w:t>
      </w:r>
      <w:r w:rsidRPr="00C40086">
        <w:rPr>
          <w:rFonts w:asciiTheme="majorBidi" w:hAnsiTheme="majorBidi" w:cstheme="majorBidi"/>
          <w:sz w:val="24"/>
          <w:szCs w:val="24"/>
        </w:rPr>
        <w:t xml:space="preserve">). The presence of a father is one of the factors that contributes to the ability to form it.  </w:t>
      </w:r>
    </w:p>
    <w:p w14:paraId="1E8A3588" w14:textId="01E8026A" w:rsidR="0078725E" w:rsidRPr="00C40086" w:rsidRDefault="0078725E" w:rsidP="00A6256F">
      <w:pPr>
        <w:spacing w:after="120" w:line="240" w:lineRule="auto"/>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Although the cross-sectional nature of our findings limits our conclusions</w:t>
      </w:r>
      <w:r w:rsidR="00481C0B" w:rsidRPr="00C40086">
        <w:rPr>
          <w:rFonts w:asciiTheme="majorBidi" w:eastAsia="Times New Roman" w:hAnsiTheme="majorBidi" w:cstheme="majorBidi"/>
          <w:sz w:val="24"/>
          <w:szCs w:val="24"/>
        </w:rPr>
        <w:t xml:space="preserve"> in terms of causality</w:t>
      </w:r>
      <w:r w:rsidRPr="00C40086">
        <w:rPr>
          <w:rFonts w:asciiTheme="majorBidi" w:eastAsia="Times New Roman" w:hAnsiTheme="majorBidi" w:cstheme="majorBidi"/>
          <w:sz w:val="24"/>
          <w:szCs w:val="24"/>
        </w:rPr>
        <w:t xml:space="preserve">, </w:t>
      </w:r>
      <w:r w:rsidR="00481C0B" w:rsidRPr="00C40086">
        <w:rPr>
          <w:rFonts w:asciiTheme="majorBidi" w:eastAsia="Times New Roman" w:hAnsiTheme="majorBidi" w:cstheme="majorBidi"/>
          <w:sz w:val="24"/>
          <w:szCs w:val="24"/>
        </w:rPr>
        <w:t>we can clearly see</w:t>
      </w:r>
      <w:r w:rsidRPr="00C40086">
        <w:rPr>
          <w:rFonts w:asciiTheme="majorBidi" w:eastAsia="Times New Roman" w:hAnsiTheme="majorBidi" w:cstheme="majorBidi"/>
          <w:sz w:val="24"/>
          <w:szCs w:val="24"/>
        </w:rPr>
        <w:t xml:space="preserve"> a positive association between the subjective closeness of a father in a respondent’s reported life and a higher count of other people available </w:t>
      </w:r>
      <w:r w:rsidR="00481C0B" w:rsidRPr="00C40086">
        <w:rPr>
          <w:rFonts w:asciiTheme="majorBidi" w:eastAsia="Times New Roman" w:hAnsiTheme="majorBidi" w:cstheme="majorBidi"/>
          <w:sz w:val="24"/>
          <w:szCs w:val="24"/>
        </w:rPr>
        <w:t>for social activities</w:t>
      </w:r>
      <w:r w:rsidRPr="00C40086">
        <w:rPr>
          <w:rFonts w:asciiTheme="majorBidi" w:eastAsia="Times New Roman" w:hAnsiTheme="majorBidi" w:cstheme="majorBidi"/>
          <w:sz w:val="24"/>
          <w:szCs w:val="24"/>
        </w:rPr>
        <w:t xml:space="preserve"> even when we control for th</w:t>
      </w:r>
      <w:r w:rsidR="00481C0B" w:rsidRPr="00C40086">
        <w:rPr>
          <w:rFonts w:asciiTheme="majorBidi" w:eastAsia="Times New Roman" w:hAnsiTheme="majorBidi" w:cstheme="majorBidi"/>
          <w:sz w:val="24"/>
          <w:szCs w:val="24"/>
        </w:rPr>
        <w:t>e father’s presence and geographic</w:t>
      </w:r>
      <w:r w:rsidRPr="00C40086">
        <w:rPr>
          <w:rFonts w:asciiTheme="majorBidi" w:eastAsia="Times New Roman" w:hAnsiTheme="majorBidi" w:cstheme="majorBidi"/>
          <w:sz w:val="24"/>
          <w:szCs w:val="24"/>
        </w:rPr>
        <w:t xml:space="preserve"> closeness to the respondent. </w:t>
      </w:r>
      <w:r w:rsidR="00481C0B" w:rsidRPr="00C40086">
        <w:rPr>
          <w:rFonts w:asciiTheme="majorBidi" w:eastAsia="Times New Roman" w:hAnsiTheme="majorBidi" w:cstheme="majorBidi"/>
          <w:sz w:val="24"/>
          <w:szCs w:val="24"/>
        </w:rPr>
        <w:t>T</w:t>
      </w:r>
      <w:r w:rsidR="005C2C74" w:rsidRPr="00C40086">
        <w:rPr>
          <w:rFonts w:asciiTheme="majorBidi" w:eastAsia="Times New Roman" w:hAnsiTheme="majorBidi" w:cstheme="majorBidi"/>
          <w:sz w:val="24"/>
          <w:szCs w:val="24"/>
        </w:rPr>
        <w:t xml:space="preserve">he results suggest that </w:t>
      </w:r>
      <w:r w:rsidRPr="00C40086">
        <w:rPr>
          <w:rFonts w:asciiTheme="majorBidi" w:eastAsia="Times New Roman" w:hAnsiTheme="majorBidi" w:cstheme="majorBidi"/>
          <w:sz w:val="24"/>
          <w:szCs w:val="24"/>
        </w:rPr>
        <w:t xml:space="preserve">the presence of the </w:t>
      </w:r>
      <w:r w:rsidR="005C2C74" w:rsidRPr="00C40086">
        <w:rPr>
          <w:rFonts w:asciiTheme="majorBidi" w:eastAsia="Times New Roman" w:hAnsiTheme="majorBidi" w:cstheme="majorBidi"/>
          <w:sz w:val="24"/>
          <w:szCs w:val="24"/>
        </w:rPr>
        <w:t xml:space="preserve">close </w:t>
      </w:r>
      <w:r w:rsidRPr="00C40086">
        <w:rPr>
          <w:rFonts w:asciiTheme="majorBidi" w:eastAsia="Times New Roman" w:hAnsiTheme="majorBidi" w:cstheme="majorBidi"/>
          <w:sz w:val="24"/>
          <w:szCs w:val="24"/>
        </w:rPr>
        <w:t xml:space="preserve">father </w:t>
      </w:r>
      <w:r w:rsidR="005C2C74" w:rsidRPr="00C40086">
        <w:rPr>
          <w:rFonts w:asciiTheme="majorBidi" w:eastAsia="Times New Roman" w:hAnsiTheme="majorBidi" w:cstheme="majorBidi"/>
          <w:sz w:val="24"/>
          <w:szCs w:val="24"/>
        </w:rPr>
        <w:t>in adult children’s lives has an influence on their</w:t>
      </w:r>
      <w:r w:rsidRPr="00C40086">
        <w:rPr>
          <w:rFonts w:asciiTheme="majorBidi" w:eastAsia="Times New Roman" w:hAnsiTheme="majorBidi" w:cstheme="majorBidi"/>
          <w:sz w:val="24"/>
          <w:szCs w:val="24"/>
        </w:rPr>
        <w:t xml:space="preserve"> social </w:t>
      </w:r>
      <w:r w:rsidR="005C2C74" w:rsidRPr="00C40086">
        <w:rPr>
          <w:rFonts w:asciiTheme="majorBidi" w:eastAsia="Times New Roman" w:hAnsiTheme="majorBidi" w:cstheme="majorBidi"/>
          <w:sz w:val="24"/>
          <w:szCs w:val="24"/>
        </w:rPr>
        <w:t xml:space="preserve">network by providing </w:t>
      </w:r>
      <w:r w:rsidR="00481C0B" w:rsidRPr="00C40086">
        <w:rPr>
          <w:rFonts w:asciiTheme="majorBidi" w:eastAsia="Times New Roman" w:hAnsiTheme="majorBidi" w:cstheme="majorBidi"/>
          <w:sz w:val="24"/>
          <w:szCs w:val="24"/>
        </w:rPr>
        <w:t xml:space="preserve">skills and resources </w:t>
      </w:r>
      <w:r w:rsidR="00680F04" w:rsidRPr="00C40086">
        <w:rPr>
          <w:rFonts w:asciiTheme="majorBidi" w:eastAsia="Times New Roman" w:hAnsiTheme="majorBidi" w:cstheme="majorBidi"/>
          <w:sz w:val="24"/>
          <w:szCs w:val="24"/>
        </w:rPr>
        <w:t>(Coleman, 1988)</w:t>
      </w:r>
      <w:r w:rsidR="005C2C74" w:rsidRPr="00C40086">
        <w:rPr>
          <w:rFonts w:asciiTheme="majorBidi" w:eastAsia="Times New Roman" w:hAnsiTheme="majorBidi" w:cstheme="majorBidi"/>
          <w:sz w:val="24"/>
          <w:szCs w:val="24"/>
        </w:rPr>
        <w:t xml:space="preserve">. </w:t>
      </w:r>
      <w:r w:rsidR="00481C0B" w:rsidRPr="00C40086">
        <w:rPr>
          <w:rFonts w:asciiTheme="majorBidi" w:eastAsia="Times New Roman" w:hAnsiTheme="majorBidi" w:cstheme="majorBidi"/>
          <w:sz w:val="24"/>
          <w:szCs w:val="24"/>
        </w:rPr>
        <w:t xml:space="preserve">The </w:t>
      </w:r>
      <w:r w:rsidRPr="00C40086">
        <w:rPr>
          <w:rFonts w:asciiTheme="majorBidi" w:eastAsia="Times New Roman" w:hAnsiTheme="majorBidi" w:cstheme="majorBidi"/>
          <w:sz w:val="24"/>
          <w:szCs w:val="24"/>
        </w:rPr>
        <w:t xml:space="preserve">presence of a father </w:t>
      </w:r>
      <w:r w:rsidRPr="00C40086">
        <w:rPr>
          <w:rFonts w:asciiTheme="majorBidi" w:eastAsia="Times New Roman" w:hAnsiTheme="majorBidi" w:cstheme="majorBidi"/>
          <w:sz w:val="24"/>
          <w:szCs w:val="24"/>
        </w:rPr>
        <w:lastRenderedPageBreak/>
        <w:t>in a</w:t>
      </w:r>
      <w:r w:rsidR="005C2C74" w:rsidRPr="00C40086">
        <w:rPr>
          <w:rFonts w:asciiTheme="majorBidi" w:eastAsia="Times New Roman" w:hAnsiTheme="majorBidi" w:cstheme="majorBidi"/>
          <w:sz w:val="24"/>
          <w:szCs w:val="24"/>
        </w:rPr>
        <w:t xml:space="preserve">n adult’s life </w:t>
      </w:r>
      <w:r w:rsidR="00481C0B" w:rsidRPr="00C40086">
        <w:rPr>
          <w:rFonts w:asciiTheme="majorBidi" w:eastAsia="Times New Roman" w:hAnsiTheme="majorBidi" w:cstheme="majorBidi"/>
          <w:sz w:val="24"/>
          <w:szCs w:val="24"/>
        </w:rPr>
        <w:t>as an i</w:t>
      </w:r>
      <w:r w:rsidR="005C2C74" w:rsidRPr="00C40086">
        <w:rPr>
          <w:rFonts w:asciiTheme="majorBidi" w:eastAsia="Times New Roman" w:hAnsiTheme="majorBidi" w:cstheme="majorBidi"/>
          <w:sz w:val="24"/>
          <w:szCs w:val="24"/>
        </w:rPr>
        <w:t>nfluence</w:t>
      </w:r>
      <w:r w:rsidR="00481C0B" w:rsidRPr="00C40086">
        <w:rPr>
          <w:rFonts w:asciiTheme="majorBidi" w:eastAsia="Times New Roman" w:hAnsiTheme="majorBidi" w:cstheme="majorBidi"/>
          <w:sz w:val="24"/>
          <w:szCs w:val="24"/>
        </w:rPr>
        <w:t>r of</w:t>
      </w:r>
      <w:r w:rsidR="005C2C74" w:rsidRPr="00C40086">
        <w:rPr>
          <w:rFonts w:asciiTheme="majorBidi" w:eastAsia="Times New Roman" w:hAnsiTheme="majorBidi" w:cstheme="majorBidi"/>
          <w:sz w:val="24"/>
          <w:szCs w:val="24"/>
        </w:rPr>
        <w:t xml:space="preserve"> </w:t>
      </w:r>
      <w:r w:rsidRPr="00C40086">
        <w:rPr>
          <w:rFonts w:asciiTheme="majorBidi" w:eastAsia="Times New Roman" w:hAnsiTheme="majorBidi" w:cstheme="majorBidi"/>
          <w:sz w:val="24"/>
          <w:szCs w:val="24"/>
        </w:rPr>
        <w:t>social network</w:t>
      </w:r>
      <w:r w:rsidR="00481C0B" w:rsidRPr="00C40086">
        <w:rPr>
          <w:rFonts w:asciiTheme="majorBidi" w:eastAsia="Times New Roman" w:hAnsiTheme="majorBidi" w:cstheme="majorBidi"/>
          <w:sz w:val="24"/>
          <w:szCs w:val="24"/>
        </w:rPr>
        <w:t xml:space="preserve"> formation</w:t>
      </w:r>
      <w:r w:rsidRPr="00C40086">
        <w:rPr>
          <w:rFonts w:asciiTheme="majorBidi" w:eastAsia="Times New Roman" w:hAnsiTheme="majorBidi" w:cstheme="majorBidi"/>
          <w:sz w:val="24"/>
          <w:szCs w:val="24"/>
        </w:rPr>
        <w:t xml:space="preserve"> is consistent with research </w:t>
      </w:r>
      <w:r w:rsidR="0076442A" w:rsidRPr="00C40086">
        <w:rPr>
          <w:rFonts w:asciiTheme="majorBidi" w:eastAsia="Times New Roman" w:hAnsiTheme="majorBidi" w:cstheme="majorBidi"/>
          <w:sz w:val="24"/>
          <w:szCs w:val="24"/>
        </w:rPr>
        <w:t xml:space="preserve">carried out on children (Rubin &amp; </w:t>
      </w:r>
      <w:proofErr w:type="spellStart"/>
      <w:r w:rsidR="0076442A" w:rsidRPr="00C40086">
        <w:rPr>
          <w:rFonts w:asciiTheme="majorBidi" w:eastAsia="Times New Roman" w:hAnsiTheme="majorBidi" w:cstheme="majorBidi"/>
          <w:sz w:val="24"/>
          <w:szCs w:val="24"/>
        </w:rPr>
        <w:t>Sloman</w:t>
      </w:r>
      <w:proofErr w:type="spellEnd"/>
      <w:r w:rsidR="0076442A" w:rsidRPr="00C40086">
        <w:rPr>
          <w:rFonts w:asciiTheme="majorBidi" w:eastAsia="Times New Roman" w:hAnsiTheme="majorBidi" w:cstheme="majorBidi"/>
          <w:sz w:val="24"/>
          <w:szCs w:val="24"/>
        </w:rPr>
        <w:t xml:space="preserve">, 1984; </w:t>
      </w:r>
      <w:proofErr w:type="spellStart"/>
      <w:r w:rsidR="0076442A" w:rsidRPr="00C40086">
        <w:rPr>
          <w:rFonts w:asciiTheme="majorBidi" w:eastAsia="Times New Roman" w:hAnsiTheme="majorBidi" w:cstheme="majorBidi"/>
          <w:sz w:val="24"/>
          <w:szCs w:val="24"/>
        </w:rPr>
        <w:t>Lavenda</w:t>
      </w:r>
      <w:proofErr w:type="spellEnd"/>
      <w:r w:rsidR="0076442A" w:rsidRPr="00C40086">
        <w:rPr>
          <w:rFonts w:asciiTheme="majorBidi" w:eastAsia="Times New Roman" w:hAnsiTheme="majorBidi" w:cstheme="majorBidi"/>
          <w:sz w:val="24"/>
          <w:szCs w:val="24"/>
        </w:rPr>
        <w:t xml:space="preserve"> &amp;</w:t>
      </w:r>
      <w:r w:rsidRPr="00C40086">
        <w:rPr>
          <w:rFonts w:asciiTheme="majorBidi" w:eastAsia="Times New Roman" w:hAnsiTheme="majorBidi" w:cstheme="majorBidi"/>
          <w:sz w:val="24"/>
          <w:szCs w:val="24"/>
        </w:rPr>
        <w:t xml:space="preserve"> </w:t>
      </w:r>
      <w:proofErr w:type="spellStart"/>
      <w:r w:rsidRPr="00C40086">
        <w:rPr>
          <w:rFonts w:asciiTheme="majorBidi" w:eastAsia="Times New Roman" w:hAnsiTheme="majorBidi" w:cstheme="majorBidi"/>
          <w:sz w:val="24"/>
          <w:szCs w:val="24"/>
        </w:rPr>
        <w:t>Kestler</w:t>
      </w:r>
      <w:proofErr w:type="spellEnd"/>
      <w:r w:rsidRPr="00C40086">
        <w:rPr>
          <w:rFonts w:asciiTheme="majorBidi" w:eastAsia="Times New Roman" w:hAnsiTheme="majorBidi" w:cstheme="majorBidi"/>
          <w:sz w:val="24"/>
          <w:szCs w:val="24"/>
        </w:rPr>
        <w:t>-Peleg, 201</w:t>
      </w:r>
      <w:ins w:id="16" w:author="Chris Soria" w:date="2022-02-17T19:01:00Z">
        <w:r w:rsidR="00FC33C1">
          <w:rPr>
            <w:rFonts w:asciiTheme="majorBidi" w:eastAsia="Times New Roman" w:hAnsiTheme="majorBidi" w:cstheme="majorBidi"/>
            <w:sz w:val="24"/>
            <w:szCs w:val="24"/>
          </w:rPr>
          <w:t>7</w:t>
        </w:r>
      </w:ins>
      <w:del w:id="17" w:author="Chris Soria" w:date="2022-02-17T19:01:00Z">
        <w:r w:rsidRPr="00C40086" w:rsidDel="00FC33C1">
          <w:rPr>
            <w:rFonts w:asciiTheme="majorBidi" w:eastAsia="Times New Roman" w:hAnsiTheme="majorBidi" w:cstheme="majorBidi"/>
            <w:sz w:val="24"/>
            <w:szCs w:val="24"/>
          </w:rPr>
          <w:delText>8</w:delText>
        </w:r>
      </w:del>
      <w:r w:rsidRPr="00C40086">
        <w:rPr>
          <w:rFonts w:asciiTheme="majorBidi" w:eastAsia="Times New Roman" w:hAnsiTheme="majorBidi" w:cstheme="majorBidi"/>
          <w:sz w:val="24"/>
          <w:szCs w:val="24"/>
        </w:rPr>
        <w:t xml:space="preserve">). </w:t>
      </w:r>
    </w:p>
    <w:p w14:paraId="78218449" w14:textId="4D358C39" w:rsidR="00AD3EFE" w:rsidRPr="00C40086" w:rsidRDefault="00D92235" w:rsidP="00A6256F">
      <w:pPr>
        <w:spacing w:after="120" w:line="240" w:lineRule="auto"/>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T</w:t>
      </w:r>
      <w:r w:rsidR="002927CF" w:rsidRPr="00C40086">
        <w:rPr>
          <w:rFonts w:asciiTheme="majorBidi" w:eastAsia="Times New Roman" w:hAnsiTheme="majorBidi" w:cstheme="majorBidi"/>
          <w:sz w:val="24"/>
          <w:szCs w:val="24"/>
        </w:rPr>
        <w:t xml:space="preserve">he father may </w:t>
      </w:r>
      <w:r w:rsidRPr="00C40086">
        <w:rPr>
          <w:rFonts w:asciiTheme="majorBidi" w:eastAsia="Times New Roman" w:hAnsiTheme="majorBidi" w:cstheme="majorBidi"/>
          <w:sz w:val="24"/>
          <w:szCs w:val="24"/>
        </w:rPr>
        <w:t xml:space="preserve">also </w:t>
      </w:r>
      <w:r w:rsidR="002927CF" w:rsidRPr="00C40086">
        <w:rPr>
          <w:rFonts w:asciiTheme="majorBidi" w:eastAsia="Times New Roman" w:hAnsiTheme="majorBidi" w:cstheme="majorBidi"/>
          <w:sz w:val="24"/>
          <w:szCs w:val="24"/>
        </w:rPr>
        <w:t>be passing down “gender specific” social capital; he’s introducing his children to his social network, which will more often be male than female (McPherson, S</w:t>
      </w:r>
      <w:r w:rsidR="0076442A" w:rsidRPr="00C40086">
        <w:rPr>
          <w:rFonts w:asciiTheme="majorBidi" w:eastAsia="Times New Roman" w:hAnsiTheme="majorBidi" w:cstheme="majorBidi"/>
          <w:sz w:val="24"/>
          <w:szCs w:val="24"/>
        </w:rPr>
        <w:t xml:space="preserve">mith-Lovin &amp; </w:t>
      </w:r>
      <w:r w:rsidR="002927CF" w:rsidRPr="00C40086">
        <w:rPr>
          <w:rFonts w:asciiTheme="majorBidi" w:eastAsia="Times New Roman" w:hAnsiTheme="majorBidi" w:cstheme="majorBidi"/>
          <w:sz w:val="24"/>
          <w:szCs w:val="24"/>
        </w:rPr>
        <w:t>Cook, 2001).</w:t>
      </w:r>
      <w:r w:rsidR="00AD3EFE" w:rsidRPr="00C40086">
        <w:rPr>
          <w:rFonts w:asciiTheme="majorBidi" w:eastAsia="Times New Roman" w:hAnsiTheme="majorBidi" w:cstheme="majorBidi"/>
          <w:sz w:val="24"/>
          <w:szCs w:val="24"/>
        </w:rPr>
        <w:t xml:space="preserve"> If it were simply the father introducing his adult children to his </w:t>
      </w:r>
      <w:proofErr w:type="spellStart"/>
      <w:r w:rsidR="00AD3EFE" w:rsidRPr="00C40086">
        <w:rPr>
          <w:rFonts w:asciiTheme="majorBidi" w:eastAsia="Times New Roman" w:hAnsiTheme="majorBidi" w:cstheme="majorBidi"/>
          <w:sz w:val="24"/>
          <w:szCs w:val="24"/>
        </w:rPr>
        <w:t>homophilous</w:t>
      </w:r>
      <w:proofErr w:type="spellEnd"/>
      <w:r w:rsidR="00AD3EFE" w:rsidRPr="00C40086">
        <w:rPr>
          <w:rFonts w:asciiTheme="majorBidi" w:eastAsia="Times New Roman" w:hAnsiTheme="majorBidi" w:cstheme="majorBidi"/>
          <w:sz w:val="24"/>
          <w:szCs w:val="24"/>
        </w:rPr>
        <w:t xml:space="preserve"> social network, then physical closeness and presence would be associated with ties of both genders. This result suggests that fathers, as positive role models for male interaction, pass down social capital in the form of social skills that are useful for generating more male social ties, as well as the desire to generate more male social ties. </w:t>
      </w:r>
    </w:p>
    <w:p w14:paraId="449EC0D9" w14:textId="67D2F343" w:rsidR="007B6885" w:rsidRPr="00C40086" w:rsidRDefault="0078725E" w:rsidP="00A6256F">
      <w:pPr>
        <w:spacing w:after="120" w:line="240" w:lineRule="auto"/>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Further, that the positive presence of a father is strongly associated with a higher count of social ties is consistent with the predictions of attachm</w:t>
      </w:r>
      <w:r w:rsidR="00562828" w:rsidRPr="00C40086">
        <w:rPr>
          <w:rFonts w:asciiTheme="majorBidi" w:eastAsia="Times New Roman" w:hAnsiTheme="majorBidi" w:cstheme="majorBidi"/>
          <w:sz w:val="24"/>
          <w:szCs w:val="24"/>
        </w:rPr>
        <w:t xml:space="preserve">ent theory (Bowlby, 1969, 1980; Singh, </w:t>
      </w:r>
      <w:r w:rsidRPr="00C40086">
        <w:rPr>
          <w:rFonts w:asciiTheme="majorBidi" w:eastAsia="Times New Roman" w:hAnsiTheme="majorBidi" w:cstheme="majorBidi"/>
          <w:sz w:val="24"/>
          <w:szCs w:val="24"/>
        </w:rPr>
        <w:t>1988)</w:t>
      </w:r>
      <w:r w:rsidR="00680F04" w:rsidRPr="00C40086">
        <w:rPr>
          <w:rFonts w:asciiTheme="majorBidi" w:eastAsia="Times New Roman" w:hAnsiTheme="majorBidi" w:cstheme="majorBidi"/>
          <w:sz w:val="24"/>
          <w:szCs w:val="24"/>
        </w:rPr>
        <w:t xml:space="preserve">, and yet this confidence </w:t>
      </w:r>
      <w:r w:rsidR="00794C1F" w:rsidRPr="00C40086">
        <w:rPr>
          <w:rFonts w:asciiTheme="majorBidi" w:eastAsia="Times New Roman" w:hAnsiTheme="majorBidi" w:cstheme="majorBidi"/>
          <w:sz w:val="24"/>
          <w:szCs w:val="24"/>
        </w:rPr>
        <w:t>derived</w:t>
      </w:r>
      <w:r w:rsidR="00680F04" w:rsidRPr="00C40086">
        <w:rPr>
          <w:rFonts w:asciiTheme="majorBidi" w:eastAsia="Times New Roman" w:hAnsiTheme="majorBidi" w:cstheme="majorBidi"/>
          <w:sz w:val="24"/>
          <w:szCs w:val="24"/>
        </w:rPr>
        <w:t xml:space="preserve"> </w:t>
      </w:r>
      <w:r w:rsidR="00794C1F" w:rsidRPr="00C40086">
        <w:rPr>
          <w:rFonts w:asciiTheme="majorBidi" w:eastAsia="Times New Roman" w:hAnsiTheme="majorBidi" w:cstheme="majorBidi"/>
          <w:sz w:val="24"/>
          <w:szCs w:val="24"/>
        </w:rPr>
        <w:t xml:space="preserve">from earlier and ongoing attachment is apparently important for developing new emotional connections with men, rather than being </w:t>
      </w:r>
      <w:r w:rsidRPr="00C40086">
        <w:rPr>
          <w:rFonts w:asciiTheme="majorBidi" w:eastAsia="Times New Roman" w:hAnsiTheme="majorBidi" w:cstheme="majorBidi"/>
          <w:sz w:val="24"/>
          <w:szCs w:val="24"/>
        </w:rPr>
        <w:t xml:space="preserve">generally more robust. It’s likely that a positive father relationship leads to him introducing adult respondents to more people in his social network (social capital), leading to more opportunities for adults to build a more robust social network. </w:t>
      </w:r>
      <w:r w:rsidR="007B6885" w:rsidRPr="00C40086">
        <w:rPr>
          <w:rFonts w:asciiTheme="majorBidi" w:eastAsia="Times New Roman" w:hAnsiTheme="majorBidi" w:cstheme="majorBidi"/>
          <w:sz w:val="24"/>
          <w:szCs w:val="24"/>
        </w:rPr>
        <w:t xml:space="preserve">The results for having divorced parents indicates yet another long-term outcome of parental divorce. In this case, that the number of ties may indicate a less robust social support system. Also consistent with attachment theory, social network development benefits from the confidence derived from the reliable presence of parents builds as that builds trust in social relations. </w:t>
      </w:r>
    </w:p>
    <w:p w14:paraId="2EDB3F99" w14:textId="15493561" w:rsidR="0078725E" w:rsidRPr="00C40086" w:rsidRDefault="007E4F2A" w:rsidP="00101C84">
      <w:pPr>
        <w:spacing w:after="120" w:line="240" w:lineRule="auto"/>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The above discussion supports the concept of the ‘important father.’ I</w:t>
      </w:r>
      <w:r w:rsidR="0078725E" w:rsidRPr="00C40086">
        <w:rPr>
          <w:rFonts w:asciiTheme="majorBidi" w:eastAsia="Times New Roman" w:hAnsiTheme="majorBidi" w:cstheme="majorBidi"/>
          <w:sz w:val="24"/>
          <w:szCs w:val="24"/>
        </w:rPr>
        <w:t xml:space="preserve">n support of the essential father hypothesis, father closeness </w:t>
      </w:r>
      <w:ins w:id="18" w:author="Leora Lawton" w:date="2022-02-15T16:16:00Z">
        <w:r w:rsidR="00101C84">
          <w:rPr>
            <w:rFonts w:asciiTheme="majorBidi" w:eastAsia="Times New Roman" w:hAnsiTheme="majorBidi" w:cstheme="majorBidi"/>
            <w:sz w:val="24"/>
            <w:szCs w:val="24"/>
          </w:rPr>
          <w:t xml:space="preserve">in this model </w:t>
        </w:r>
      </w:ins>
      <w:del w:id="19" w:author="Leora Lawton" w:date="2022-02-15T16:16:00Z">
        <w:r w:rsidR="0078725E" w:rsidRPr="00C40086" w:rsidDel="00101C84">
          <w:rPr>
            <w:rFonts w:asciiTheme="majorBidi" w:eastAsia="Times New Roman" w:hAnsiTheme="majorBidi" w:cstheme="majorBidi"/>
            <w:sz w:val="24"/>
            <w:szCs w:val="24"/>
          </w:rPr>
          <w:delText>often</w:delText>
        </w:r>
      </w:del>
      <w:r w:rsidR="0078725E" w:rsidRPr="00C40086">
        <w:rPr>
          <w:rFonts w:asciiTheme="majorBidi" w:eastAsia="Times New Roman" w:hAnsiTheme="majorBidi" w:cstheme="majorBidi"/>
          <w:sz w:val="24"/>
          <w:szCs w:val="24"/>
        </w:rPr>
        <w:t xml:space="preserve"> </w:t>
      </w:r>
      <w:commentRangeStart w:id="20"/>
      <w:r w:rsidR="0078725E" w:rsidRPr="00C40086">
        <w:rPr>
          <w:rFonts w:asciiTheme="majorBidi" w:eastAsia="Times New Roman" w:hAnsiTheme="majorBidi" w:cstheme="majorBidi"/>
          <w:sz w:val="24"/>
          <w:szCs w:val="24"/>
        </w:rPr>
        <w:t>produce</w:t>
      </w:r>
      <w:del w:id="21" w:author="Leora Lawton" w:date="2022-02-15T16:16:00Z">
        <w:r w:rsidR="0078725E" w:rsidRPr="00C40086" w:rsidDel="00101C84">
          <w:rPr>
            <w:rFonts w:asciiTheme="majorBidi" w:eastAsia="Times New Roman" w:hAnsiTheme="majorBidi" w:cstheme="majorBidi"/>
            <w:sz w:val="24"/>
            <w:szCs w:val="24"/>
          </w:rPr>
          <w:delText>s</w:delText>
        </w:r>
      </w:del>
      <w:ins w:id="22" w:author="Leora Lawton" w:date="2022-02-15T16:16:00Z">
        <w:r w:rsidR="00101C84">
          <w:rPr>
            <w:rFonts w:asciiTheme="majorBidi" w:eastAsia="Times New Roman" w:hAnsiTheme="majorBidi" w:cstheme="majorBidi"/>
            <w:sz w:val="24"/>
            <w:szCs w:val="24"/>
          </w:rPr>
          <w:t>d</w:t>
        </w:r>
      </w:ins>
      <w:r w:rsidR="0078725E" w:rsidRPr="00C40086">
        <w:rPr>
          <w:rFonts w:asciiTheme="majorBidi" w:eastAsia="Times New Roman" w:hAnsiTheme="majorBidi" w:cstheme="majorBidi"/>
          <w:sz w:val="24"/>
          <w:szCs w:val="24"/>
        </w:rPr>
        <w:t xml:space="preserve"> </w:t>
      </w:r>
      <w:del w:id="23" w:author="Leora Lawton" w:date="2022-02-15T16:16:00Z">
        <w:r w:rsidR="0078725E" w:rsidRPr="00C40086" w:rsidDel="00101C84">
          <w:rPr>
            <w:rFonts w:asciiTheme="majorBidi" w:eastAsia="Times New Roman" w:hAnsiTheme="majorBidi" w:cstheme="majorBidi"/>
            <w:sz w:val="24"/>
            <w:szCs w:val="24"/>
          </w:rPr>
          <w:delText>unique</w:delText>
        </w:r>
      </w:del>
      <w:ins w:id="24" w:author="Leora Lawton" w:date="2022-02-15T16:16:00Z">
        <w:r w:rsidR="00101C84">
          <w:rPr>
            <w:rFonts w:asciiTheme="majorBidi" w:eastAsia="Times New Roman" w:hAnsiTheme="majorBidi" w:cstheme="majorBidi"/>
            <w:sz w:val="24"/>
            <w:szCs w:val="24"/>
          </w:rPr>
          <w:t>distinct</w:t>
        </w:r>
      </w:ins>
      <w:r w:rsidR="0078725E" w:rsidRPr="00C40086">
        <w:rPr>
          <w:rFonts w:asciiTheme="majorBidi" w:eastAsia="Times New Roman" w:hAnsiTheme="majorBidi" w:cstheme="majorBidi"/>
          <w:sz w:val="24"/>
          <w:szCs w:val="24"/>
        </w:rPr>
        <w:t xml:space="preserve"> outcomes relative to mother closeness. </w:t>
      </w:r>
      <w:commentRangeEnd w:id="20"/>
      <w:r w:rsidR="00232350">
        <w:rPr>
          <w:rStyle w:val="CommentReference"/>
          <w:rFonts w:ascii="Arial" w:eastAsia="Arial" w:hAnsi="Arial" w:cs="Arial"/>
          <w:lang w:val="en" w:bidi="ar-SA"/>
        </w:rPr>
        <w:commentReference w:id="20"/>
      </w:r>
      <w:r w:rsidR="0078725E" w:rsidRPr="00C40086">
        <w:rPr>
          <w:rFonts w:asciiTheme="majorBidi" w:eastAsia="Times New Roman" w:hAnsiTheme="majorBidi" w:cstheme="majorBidi"/>
          <w:sz w:val="24"/>
          <w:szCs w:val="24"/>
        </w:rPr>
        <w:t xml:space="preserve">For example, a close father is associated with a higher number of male social ties whereas a close mother is not. In fact, my models repeatedly uncovered that respondents, of both sexes, will tend to have a higher count of male ties in their networks even after all controls and parental variables are included. If fathers were not “essential,” associations between a “close” father and social network size and composition would be the same as a “close” mother. </w:t>
      </w:r>
      <w:r w:rsidR="00D93F75" w:rsidRPr="00C40086">
        <w:rPr>
          <w:rFonts w:asciiTheme="majorBidi" w:eastAsia="Times New Roman" w:hAnsiTheme="majorBidi" w:cstheme="majorBidi"/>
          <w:sz w:val="24"/>
          <w:szCs w:val="24"/>
        </w:rPr>
        <w:t xml:space="preserve">Fathers may </w:t>
      </w:r>
      <w:r w:rsidR="0078725E" w:rsidRPr="00C40086">
        <w:rPr>
          <w:rFonts w:asciiTheme="majorBidi" w:eastAsia="Times New Roman" w:hAnsiTheme="majorBidi" w:cstheme="majorBidi"/>
          <w:sz w:val="24"/>
          <w:szCs w:val="24"/>
        </w:rPr>
        <w:t xml:space="preserve">generate unique forms of social </w:t>
      </w:r>
      <w:r w:rsidR="00D93F75" w:rsidRPr="00C40086">
        <w:rPr>
          <w:rFonts w:asciiTheme="majorBidi" w:eastAsia="Times New Roman" w:hAnsiTheme="majorBidi" w:cstheme="majorBidi"/>
          <w:sz w:val="24"/>
          <w:szCs w:val="24"/>
        </w:rPr>
        <w:t xml:space="preserve">capital due to their gendered parental status and </w:t>
      </w:r>
      <w:r w:rsidR="0078725E" w:rsidRPr="00C40086">
        <w:rPr>
          <w:rFonts w:asciiTheme="majorBidi" w:eastAsia="Times New Roman" w:hAnsiTheme="majorBidi" w:cstheme="majorBidi"/>
          <w:sz w:val="24"/>
          <w:szCs w:val="24"/>
        </w:rPr>
        <w:t xml:space="preserve">how </w:t>
      </w:r>
      <w:r w:rsidR="00D93F75" w:rsidRPr="00C40086">
        <w:rPr>
          <w:rFonts w:asciiTheme="majorBidi" w:eastAsia="Times New Roman" w:hAnsiTheme="majorBidi" w:cstheme="majorBidi"/>
          <w:sz w:val="24"/>
          <w:szCs w:val="24"/>
        </w:rPr>
        <w:t>it manifests</w:t>
      </w:r>
      <w:r w:rsidR="0078725E" w:rsidRPr="00C40086">
        <w:rPr>
          <w:rFonts w:asciiTheme="majorBidi" w:eastAsia="Times New Roman" w:hAnsiTheme="majorBidi" w:cstheme="majorBidi"/>
          <w:sz w:val="24"/>
          <w:szCs w:val="24"/>
        </w:rPr>
        <w:t xml:space="preserve"> </w:t>
      </w:r>
      <w:r w:rsidR="00D93F75" w:rsidRPr="00C40086">
        <w:rPr>
          <w:rFonts w:asciiTheme="majorBidi" w:eastAsia="Times New Roman" w:hAnsiTheme="majorBidi" w:cstheme="majorBidi"/>
          <w:sz w:val="24"/>
          <w:szCs w:val="24"/>
        </w:rPr>
        <w:t>within</w:t>
      </w:r>
      <w:r w:rsidR="0078725E" w:rsidRPr="00C40086">
        <w:rPr>
          <w:rFonts w:asciiTheme="majorBidi" w:eastAsia="Times New Roman" w:hAnsiTheme="majorBidi" w:cstheme="majorBidi"/>
          <w:sz w:val="24"/>
          <w:szCs w:val="24"/>
        </w:rPr>
        <w:t xml:space="preserve"> the context of society. That is, gender roles often dictate the acceptability of how “close” a male is to get to others and how that closeness</w:t>
      </w:r>
      <w:r w:rsidR="0076442A" w:rsidRPr="00C40086">
        <w:rPr>
          <w:rFonts w:asciiTheme="majorBidi" w:eastAsia="Times New Roman" w:hAnsiTheme="majorBidi" w:cstheme="majorBidi"/>
          <w:sz w:val="24"/>
          <w:szCs w:val="24"/>
        </w:rPr>
        <w:t xml:space="preserve"> should manifest itself (Floyd &amp; </w:t>
      </w:r>
      <w:proofErr w:type="spellStart"/>
      <w:r w:rsidR="0076442A" w:rsidRPr="00C40086">
        <w:rPr>
          <w:rFonts w:asciiTheme="majorBidi" w:eastAsia="Times New Roman" w:hAnsiTheme="majorBidi" w:cstheme="majorBidi"/>
          <w:sz w:val="24"/>
          <w:szCs w:val="24"/>
        </w:rPr>
        <w:t>Morman</w:t>
      </w:r>
      <w:proofErr w:type="spellEnd"/>
      <w:r w:rsidR="0076442A" w:rsidRPr="00C40086">
        <w:rPr>
          <w:rFonts w:asciiTheme="majorBidi" w:eastAsia="Times New Roman" w:hAnsiTheme="majorBidi" w:cstheme="majorBidi"/>
          <w:sz w:val="24"/>
          <w:szCs w:val="24"/>
        </w:rPr>
        <w:t>, 1997; Swain, 1989; Wood &amp;</w:t>
      </w:r>
      <w:r w:rsidR="0078725E" w:rsidRPr="00C40086">
        <w:rPr>
          <w:rFonts w:asciiTheme="majorBidi" w:eastAsia="Times New Roman" w:hAnsiTheme="majorBidi" w:cstheme="majorBidi"/>
          <w:sz w:val="24"/>
          <w:szCs w:val="24"/>
        </w:rPr>
        <w:t xml:space="preserve"> Inman, 1993). Furthermore, previous research has identified that men are often unwilling or unable to communicate affection with their own children even when they’re emotionally close (</w:t>
      </w:r>
      <w:proofErr w:type="spellStart"/>
      <w:r w:rsidR="0078725E" w:rsidRPr="00C40086">
        <w:rPr>
          <w:rFonts w:asciiTheme="majorBidi" w:eastAsia="Times New Roman" w:hAnsiTheme="majorBidi" w:cstheme="majorBidi"/>
          <w:sz w:val="24"/>
          <w:szCs w:val="24"/>
        </w:rPr>
        <w:t>Morman</w:t>
      </w:r>
      <w:proofErr w:type="spellEnd"/>
      <w:r w:rsidR="0078725E" w:rsidRPr="00C40086">
        <w:rPr>
          <w:rFonts w:asciiTheme="majorBidi" w:eastAsia="Times New Roman" w:hAnsiTheme="majorBidi" w:cstheme="majorBidi"/>
          <w:sz w:val="24"/>
          <w:szCs w:val="24"/>
        </w:rPr>
        <w:t xml:space="preserve">, Floyd, 1999). In other words, that fathers communicate closeness in a different way could, potentially, explain why their closeness results in unique outcomes relative to mother closeness. </w:t>
      </w:r>
    </w:p>
    <w:p w14:paraId="1D07DA79" w14:textId="77777777" w:rsidR="00794C1F" w:rsidRPr="00C40086" w:rsidRDefault="00794C1F" w:rsidP="00A6256F">
      <w:pPr>
        <w:spacing w:line="240" w:lineRule="auto"/>
        <w:rPr>
          <w:rFonts w:asciiTheme="majorBidi" w:hAnsiTheme="majorBidi" w:cstheme="majorBidi"/>
          <w:i/>
          <w:iCs/>
          <w:sz w:val="24"/>
          <w:szCs w:val="24"/>
        </w:rPr>
      </w:pPr>
      <w:r w:rsidRPr="00C40086">
        <w:rPr>
          <w:rFonts w:asciiTheme="majorBidi" w:hAnsiTheme="majorBidi" w:cstheme="majorBidi"/>
          <w:i/>
          <w:iCs/>
          <w:sz w:val="24"/>
          <w:szCs w:val="24"/>
        </w:rPr>
        <w:t>Limitations</w:t>
      </w:r>
    </w:p>
    <w:p w14:paraId="51551991" w14:textId="77777777" w:rsidR="00794C1F" w:rsidRPr="00C40086" w:rsidRDefault="00794C1F" w:rsidP="00A6256F">
      <w:pPr>
        <w:spacing w:line="240" w:lineRule="auto"/>
        <w:rPr>
          <w:rFonts w:asciiTheme="majorBidi" w:hAnsiTheme="majorBidi" w:cstheme="majorBidi"/>
          <w:sz w:val="24"/>
          <w:szCs w:val="24"/>
        </w:rPr>
      </w:pPr>
      <w:r w:rsidRPr="00C40086">
        <w:rPr>
          <w:rFonts w:asciiTheme="majorBidi" w:hAnsiTheme="majorBidi" w:cstheme="majorBidi"/>
          <w:sz w:val="24"/>
          <w:szCs w:val="24"/>
        </w:rPr>
        <w:t xml:space="preserve">The UCNets data are from the San Francisco Bay Area which may have its own distinctive features so we do not claim that the results are generalizable. While the sample is representative in age and race of the region, it tends to be more highly educated than the overall population.  The social ties measurement included family and friends in order to cast a broader net for different kinds of ties as both kith and kin are important for psychosocial health, but it is possible that distinctive patterns would emerge when looking at only friends. We did not exclude respondents who have no living mother in order to avoid reducing sample size, so the results for mothers may have been attenuated. </w:t>
      </w:r>
    </w:p>
    <w:p w14:paraId="0D3C682B" w14:textId="4F899EA1" w:rsidR="007C5136" w:rsidRDefault="00794C1F">
      <w:pPr>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lastRenderedPageBreak/>
        <w:t>The</w:t>
      </w:r>
      <w:r w:rsidR="00AF4EF9" w:rsidRPr="00C40086">
        <w:rPr>
          <w:rFonts w:asciiTheme="majorBidi" w:eastAsia="Times New Roman" w:hAnsiTheme="majorBidi" w:cstheme="majorBidi"/>
          <w:sz w:val="24"/>
          <w:szCs w:val="24"/>
        </w:rPr>
        <w:t xml:space="preserve"> association between a close and present </w:t>
      </w:r>
      <w:r w:rsidR="0078725E" w:rsidRPr="00C40086">
        <w:rPr>
          <w:rFonts w:asciiTheme="majorBidi" w:eastAsia="Times New Roman" w:hAnsiTheme="majorBidi" w:cstheme="majorBidi"/>
          <w:sz w:val="24"/>
          <w:szCs w:val="24"/>
        </w:rPr>
        <w:t>father</w:t>
      </w:r>
      <w:r w:rsidRPr="00C40086">
        <w:rPr>
          <w:rFonts w:asciiTheme="majorBidi" w:eastAsia="Times New Roman" w:hAnsiTheme="majorBidi" w:cstheme="majorBidi"/>
          <w:sz w:val="24"/>
          <w:szCs w:val="24"/>
        </w:rPr>
        <w:t xml:space="preserve"> </w:t>
      </w:r>
      <w:r w:rsidR="0078725E" w:rsidRPr="00C40086">
        <w:rPr>
          <w:rFonts w:asciiTheme="majorBidi" w:eastAsia="Times New Roman" w:hAnsiTheme="majorBidi" w:cstheme="majorBidi"/>
          <w:sz w:val="24"/>
          <w:szCs w:val="24"/>
        </w:rPr>
        <w:t>with a more robust social network in adults</w:t>
      </w:r>
      <w:r w:rsidRPr="00C40086">
        <w:rPr>
          <w:rFonts w:asciiTheme="majorBidi" w:eastAsia="Times New Roman" w:hAnsiTheme="majorBidi" w:cstheme="majorBidi"/>
          <w:sz w:val="24"/>
          <w:szCs w:val="24"/>
        </w:rPr>
        <w:t>, much like in children</w:t>
      </w:r>
      <w:r w:rsidR="00AF4EF9" w:rsidRPr="00C40086">
        <w:rPr>
          <w:rFonts w:asciiTheme="majorBidi" w:eastAsia="Times New Roman" w:hAnsiTheme="majorBidi" w:cstheme="majorBidi"/>
          <w:sz w:val="24"/>
          <w:szCs w:val="24"/>
        </w:rPr>
        <w:t xml:space="preserve"> exists</w:t>
      </w:r>
      <w:r w:rsidR="0078725E" w:rsidRPr="00C40086">
        <w:rPr>
          <w:rFonts w:asciiTheme="majorBidi" w:eastAsia="Times New Roman" w:hAnsiTheme="majorBidi" w:cstheme="majorBidi"/>
          <w:sz w:val="24"/>
          <w:szCs w:val="24"/>
        </w:rPr>
        <w:t xml:space="preserve"> even when controlling </w:t>
      </w:r>
      <w:r w:rsidR="00AF4EF9" w:rsidRPr="00C40086">
        <w:rPr>
          <w:rFonts w:asciiTheme="majorBidi" w:eastAsia="Times New Roman" w:hAnsiTheme="majorBidi" w:cstheme="majorBidi"/>
          <w:sz w:val="24"/>
          <w:szCs w:val="24"/>
        </w:rPr>
        <w:t xml:space="preserve">for education, income, certain life </w:t>
      </w:r>
      <w:r w:rsidR="0078725E" w:rsidRPr="00C40086">
        <w:rPr>
          <w:rFonts w:asciiTheme="majorBidi" w:eastAsia="Times New Roman" w:hAnsiTheme="majorBidi" w:cstheme="majorBidi"/>
          <w:sz w:val="24"/>
          <w:szCs w:val="24"/>
        </w:rPr>
        <w:t xml:space="preserve">events, and the </w:t>
      </w:r>
      <w:r w:rsidR="00AF4EF9" w:rsidRPr="00C40086">
        <w:rPr>
          <w:rFonts w:asciiTheme="majorBidi" w:eastAsia="Times New Roman" w:hAnsiTheme="majorBidi" w:cstheme="majorBidi"/>
          <w:sz w:val="24"/>
          <w:szCs w:val="24"/>
        </w:rPr>
        <w:t>mother’s presence</w:t>
      </w:r>
      <w:r w:rsidR="0078725E" w:rsidRPr="00C40086">
        <w:rPr>
          <w:rFonts w:asciiTheme="majorBidi" w:eastAsia="Times New Roman" w:hAnsiTheme="majorBidi" w:cstheme="majorBidi"/>
          <w:sz w:val="24"/>
          <w:szCs w:val="24"/>
        </w:rPr>
        <w:t xml:space="preserve">. </w:t>
      </w:r>
      <w:r w:rsidR="002A7316" w:rsidRPr="00C40086">
        <w:rPr>
          <w:rFonts w:asciiTheme="majorBidi" w:eastAsia="Times New Roman" w:hAnsiTheme="majorBidi" w:cstheme="majorBidi"/>
          <w:sz w:val="24"/>
          <w:szCs w:val="24"/>
        </w:rPr>
        <w:t xml:space="preserve">However, further research is necessary in order to more concretely pin down the direction of this association, and to further disentangle contributors to patterns of network formation. </w:t>
      </w:r>
      <w:r w:rsidRPr="00C40086">
        <w:rPr>
          <w:rFonts w:asciiTheme="majorBidi" w:hAnsiTheme="majorBidi" w:cstheme="majorBidi"/>
          <w:sz w:val="24"/>
          <w:szCs w:val="24"/>
        </w:rPr>
        <w:t>This analysis used just one of the three waves of data: a subsequent analysis with all three waves in a fixed effects models, and expanding the frame of analysis to addit</w:t>
      </w:r>
      <w:r w:rsidR="00AF4EF9" w:rsidRPr="00C40086">
        <w:rPr>
          <w:rFonts w:asciiTheme="majorBidi" w:hAnsiTheme="majorBidi" w:cstheme="majorBidi"/>
          <w:sz w:val="24"/>
          <w:szCs w:val="24"/>
        </w:rPr>
        <w:t>ional measures of networks, namely the</w:t>
      </w:r>
      <w:r w:rsidRPr="00C40086">
        <w:rPr>
          <w:rFonts w:asciiTheme="majorBidi" w:hAnsiTheme="majorBidi" w:cstheme="majorBidi"/>
          <w:sz w:val="24"/>
          <w:szCs w:val="24"/>
        </w:rPr>
        <w:t xml:space="preserve"> availability of confidants and advisors, and satisfaction with the network.</w:t>
      </w:r>
      <w:r w:rsidR="002A7316" w:rsidRPr="00C40086">
        <w:rPr>
          <w:rFonts w:asciiTheme="majorBidi" w:eastAsia="Times New Roman" w:hAnsiTheme="majorBidi" w:cstheme="majorBidi"/>
          <w:sz w:val="24"/>
          <w:szCs w:val="24"/>
        </w:rPr>
        <w:t xml:space="preserve"> Such work is motivated by t</w:t>
      </w:r>
      <w:r w:rsidR="00AF4EF9" w:rsidRPr="00C40086">
        <w:rPr>
          <w:rFonts w:asciiTheme="majorBidi" w:eastAsia="Times New Roman" w:hAnsiTheme="majorBidi" w:cstheme="majorBidi"/>
          <w:sz w:val="24"/>
          <w:szCs w:val="24"/>
        </w:rPr>
        <w:t>he present study’s findings: that</w:t>
      </w:r>
      <w:r w:rsidR="002A7316" w:rsidRPr="00C40086">
        <w:rPr>
          <w:rFonts w:asciiTheme="majorBidi" w:eastAsia="Times New Roman" w:hAnsiTheme="majorBidi" w:cstheme="majorBidi"/>
          <w:sz w:val="24"/>
          <w:szCs w:val="24"/>
        </w:rPr>
        <w:t xml:space="preserve"> fathers are important in adult lives, not just figures in a person’s past.</w:t>
      </w:r>
      <w:r w:rsidR="009271CE" w:rsidRPr="00C40086">
        <w:rPr>
          <w:rFonts w:asciiTheme="majorBidi" w:eastAsia="Times New Roman" w:hAnsiTheme="majorBidi" w:cstheme="majorBidi"/>
          <w:sz w:val="24"/>
          <w:szCs w:val="24"/>
        </w:rPr>
        <w:br/>
      </w:r>
      <w:r w:rsidR="009271CE" w:rsidRPr="00C40086">
        <w:rPr>
          <w:rFonts w:asciiTheme="majorBidi" w:eastAsia="Times New Roman" w:hAnsiTheme="majorBidi" w:cstheme="majorBidi"/>
          <w:sz w:val="24"/>
          <w:szCs w:val="24"/>
        </w:rPr>
        <w:br w:type="page"/>
      </w:r>
    </w:p>
    <w:p w14:paraId="72805A73" w14:textId="77777777" w:rsidR="007C5136" w:rsidRPr="00C40086" w:rsidRDefault="007C5136" w:rsidP="007C5136">
      <w:pPr>
        <w:spacing w:line="240" w:lineRule="auto"/>
        <w:rPr>
          <w:rFonts w:asciiTheme="majorBidi" w:hAnsiTheme="majorBidi" w:cstheme="majorBidi"/>
          <w:sz w:val="24"/>
          <w:szCs w:val="24"/>
        </w:rPr>
      </w:pPr>
    </w:p>
    <w:p w14:paraId="411AD0E8" w14:textId="77777777" w:rsidR="007C5136" w:rsidRPr="00C40086" w:rsidRDefault="007C5136" w:rsidP="007C5136">
      <w:pPr>
        <w:spacing w:line="240" w:lineRule="auto"/>
        <w:jc w:val="center"/>
        <w:rPr>
          <w:rFonts w:asciiTheme="majorBidi" w:eastAsia="Times New Roman" w:hAnsiTheme="majorBidi" w:cstheme="majorBidi"/>
          <w:b/>
          <w:sz w:val="24"/>
          <w:szCs w:val="24"/>
          <w:u w:val="single"/>
        </w:rPr>
      </w:pPr>
      <w:r w:rsidRPr="00C40086">
        <w:rPr>
          <w:rFonts w:asciiTheme="majorBidi" w:eastAsia="Times New Roman" w:hAnsiTheme="majorBidi" w:cstheme="majorBidi"/>
          <w:b/>
          <w:sz w:val="24"/>
          <w:szCs w:val="24"/>
          <w:u w:val="single"/>
        </w:rPr>
        <w:t>REFERENCES</w:t>
      </w:r>
    </w:p>
    <w:p w14:paraId="39685603" w14:textId="707685C1" w:rsidR="000B78E6" w:rsidRDefault="00897065" w:rsidP="00897065">
      <w:pPr>
        <w:pStyle w:val="NormalWeb"/>
        <w:ind w:left="567" w:hanging="567"/>
        <w:rPr>
          <w:ins w:id="25" w:author="Chris Soria" w:date="2022-02-09T14:56:00Z"/>
          <w:color w:val="000000"/>
        </w:rPr>
      </w:pPr>
      <w:proofErr w:type="spellStart"/>
      <w:ins w:id="26" w:author="Leora Lawton" w:date="2022-02-15T16:20:00Z">
        <w:r>
          <w:rPr>
            <w:color w:val="000000"/>
          </w:rPr>
          <w:t>x</w:t>
        </w:r>
      </w:ins>
      <w:ins w:id="27" w:author="Chris Soria" w:date="2022-02-17T18:44:00Z">
        <w:r w:rsidR="00CA6370">
          <w:rPr>
            <w:color w:val="000000"/>
          </w:rPr>
          <w:t>x</w:t>
        </w:r>
      </w:ins>
      <w:ins w:id="28" w:author="Chris Soria" w:date="2022-02-09T14:56:00Z">
        <w:r w:rsidR="000B78E6">
          <w:rPr>
            <w:color w:val="000000"/>
          </w:rPr>
          <w:t>Adamic</w:t>
        </w:r>
        <w:proofErr w:type="spellEnd"/>
        <w:r w:rsidR="000B78E6">
          <w:rPr>
            <w:color w:val="000000"/>
          </w:rPr>
          <w:t xml:space="preserve">, L., &amp; </w:t>
        </w:r>
        <w:proofErr w:type="spellStart"/>
        <w:r w:rsidR="000B78E6">
          <w:rPr>
            <w:color w:val="000000"/>
          </w:rPr>
          <w:t>Filiz</w:t>
        </w:r>
        <w:proofErr w:type="spellEnd"/>
        <w:r w:rsidR="000B78E6">
          <w:rPr>
            <w:color w:val="000000"/>
          </w:rPr>
          <w:t>, I. O. (2017</w:t>
        </w:r>
        <w:del w:id="29" w:author="Leora Lawton" w:date="2022-02-15T16:20:00Z">
          <w:r w:rsidR="000B78E6" w:rsidDel="00897065">
            <w:rPr>
              <w:color w:val="000000"/>
            </w:rPr>
            <w:delText>, March 17</w:delText>
          </w:r>
        </w:del>
        <w:r w:rsidR="000B78E6">
          <w:rPr>
            <w:color w:val="000000"/>
          </w:rPr>
          <w:t>). Do jobs run in families? - meta research. Retrieved February 09, 2022, from https://research.facebook.com/blog/2016/03/do-jobs-run-in-families/#blog_footnote1</w:t>
        </w:r>
      </w:ins>
    </w:p>
    <w:p w14:paraId="3CCD3A1C" w14:textId="471414F6" w:rsidR="007C5136" w:rsidRPr="00C40086" w:rsidRDefault="00CA6370" w:rsidP="007C5136">
      <w:pPr>
        <w:spacing w:line="240" w:lineRule="auto"/>
        <w:ind w:left="540" w:hanging="540"/>
        <w:rPr>
          <w:rFonts w:asciiTheme="majorBidi" w:eastAsia="Times New Roman" w:hAnsiTheme="majorBidi" w:cstheme="majorBidi"/>
          <w:sz w:val="24"/>
          <w:szCs w:val="24"/>
        </w:rPr>
      </w:pPr>
      <w:proofErr w:type="spellStart"/>
      <w:ins w:id="30" w:author="Chris Soria" w:date="2022-02-17T18:48:00Z">
        <w:r>
          <w:rPr>
            <w:rFonts w:asciiTheme="majorBidi" w:eastAsia="Times New Roman" w:hAnsiTheme="majorBidi" w:cstheme="majorBidi"/>
            <w:sz w:val="24"/>
            <w:szCs w:val="24"/>
          </w:rPr>
          <w:t>x</w:t>
        </w:r>
      </w:ins>
      <w:r w:rsidR="007C5136" w:rsidRPr="00C40086">
        <w:rPr>
          <w:rFonts w:asciiTheme="majorBidi" w:eastAsia="Times New Roman" w:hAnsiTheme="majorBidi" w:cstheme="majorBidi"/>
          <w:sz w:val="24"/>
          <w:szCs w:val="24"/>
        </w:rPr>
        <w:t>xAmato</w:t>
      </w:r>
      <w:proofErr w:type="spellEnd"/>
      <w:r w:rsidR="007C5136" w:rsidRPr="00C40086">
        <w:rPr>
          <w:rFonts w:asciiTheme="majorBidi" w:eastAsia="Times New Roman" w:hAnsiTheme="majorBidi" w:cstheme="majorBidi"/>
          <w:sz w:val="24"/>
          <w:szCs w:val="24"/>
        </w:rPr>
        <w:t xml:space="preserve">, P. (1994). Father-Child Relations, Mother-Child Relations, and Offspring Psychological Well-Being in Early Adulthood. </w:t>
      </w:r>
      <w:r w:rsidR="007C5136" w:rsidRPr="00C40086">
        <w:rPr>
          <w:rFonts w:asciiTheme="majorBidi" w:eastAsia="Times New Roman" w:hAnsiTheme="majorBidi" w:cstheme="majorBidi"/>
          <w:i/>
          <w:sz w:val="24"/>
          <w:szCs w:val="24"/>
        </w:rPr>
        <w:t>Journal of Marriage and the Family</w:t>
      </w:r>
      <w:r w:rsidR="007C5136" w:rsidRPr="00C40086">
        <w:rPr>
          <w:rFonts w:asciiTheme="majorBidi" w:eastAsia="Times New Roman" w:hAnsiTheme="majorBidi" w:cstheme="majorBidi"/>
          <w:sz w:val="24"/>
          <w:szCs w:val="24"/>
        </w:rPr>
        <w:t xml:space="preserve">, 56(4): 1031-1042. doi:10.2307/353611. </w:t>
      </w:r>
    </w:p>
    <w:p w14:paraId="283B183E" w14:textId="0FA00BA4" w:rsidR="007C5136" w:rsidRPr="00C40086" w:rsidRDefault="00CA6370" w:rsidP="007C5136">
      <w:pPr>
        <w:spacing w:line="240" w:lineRule="auto"/>
        <w:ind w:left="540" w:hanging="540"/>
        <w:rPr>
          <w:rFonts w:asciiTheme="majorBidi" w:eastAsia="Times New Roman" w:hAnsiTheme="majorBidi" w:cstheme="majorBidi"/>
          <w:sz w:val="24"/>
          <w:szCs w:val="24"/>
        </w:rPr>
      </w:pPr>
      <w:proofErr w:type="spellStart"/>
      <w:ins w:id="31" w:author="Chris Soria" w:date="2022-02-17T18:48:00Z">
        <w:r>
          <w:rPr>
            <w:rFonts w:asciiTheme="majorBidi" w:hAnsiTheme="majorBidi" w:cstheme="majorBidi"/>
            <w:color w:val="000000"/>
            <w:sz w:val="24"/>
            <w:szCs w:val="24"/>
            <w:shd w:val="clear" w:color="auto" w:fill="FEFCF8"/>
          </w:rPr>
          <w:t>x</w:t>
        </w:r>
      </w:ins>
      <w:r w:rsidR="007C5136" w:rsidRPr="00C40086">
        <w:rPr>
          <w:rFonts w:asciiTheme="majorBidi" w:hAnsiTheme="majorBidi" w:cstheme="majorBidi"/>
          <w:color w:val="000000"/>
          <w:sz w:val="24"/>
          <w:szCs w:val="24"/>
          <w:shd w:val="clear" w:color="auto" w:fill="FEFCF8"/>
        </w:rPr>
        <w:t>xAmato</w:t>
      </w:r>
      <w:proofErr w:type="spellEnd"/>
      <w:r w:rsidR="007C5136" w:rsidRPr="00C40086">
        <w:rPr>
          <w:rFonts w:asciiTheme="majorBidi" w:hAnsiTheme="majorBidi" w:cstheme="majorBidi"/>
          <w:color w:val="000000"/>
          <w:sz w:val="24"/>
          <w:szCs w:val="24"/>
          <w:shd w:val="clear" w:color="auto" w:fill="FEFCF8"/>
        </w:rPr>
        <w:t xml:space="preserve">, P. (2001). Children of divorce in the 1990s: An update of the Amato and Keith (1991) meta-analysis. </w:t>
      </w:r>
      <w:r w:rsidR="007C5136" w:rsidRPr="00C40086">
        <w:rPr>
          <w:rFonts w:asciiTheme="majorBidi" w:hAnsiTheme="majorBidi" w:cstheme="majorBidi"/>
          <w:i/>
          <w:iCs/>
          <w:color w:val="000000"/>
          <w:sz w:val="24"/>
          <w:szCs w:val="24"/>
          <w:bdr w:val="none" w:sz="0" w:space="0" w:color="auto" w:frame="1"/>
          <w:shd w:val="clear" w:color="auto" w:fill="FEFCF8"/>
        </w:rPr>
        <w:t>Journal of Family Psychology</w:t>
      </w:r>
      <w:r w:rsidR="007C5136" w:rsidRPr="00C40086">
        <w:rPr>
          <w:rFonts w:asciiTheme="majorBidi" w:hAnsiTheme="majorBidi" w:cstheme="majorBidi"/>
          <w:color w:val="000000"/>
          <w:sz w:val="24"/>
          <w:szCs w:val="24"/>
          <w:shd w:val="clear" w:color="auto" w:fill="FEFCF8"/>
        </w:rPr>
        <w:t>, 15(3): 355-370.</w:t>
      </w:r>
      <w:r w:rsidR="007C5136" w:rsidRPr="00C40086">
        <w:rPr>
          <w:rFonts w:asciiTheme="majorBidi" w:hAnsiTheme="majorBidi" w:cstheme="majorBidi"/>
          <w:sz w:val="24"/>
          <w:szCs w:val="24"/>
        </w:rPr>
        <w:t xml:space="preserve"> </w:t>
      </w:r>
      <w:hyperlink r:id="rId12" w:history="1">
        <w:r w:rsidR="007C5136" w:rsidRPr="00C40086">
          <w:rPr>
            <w:rStyle w:val="Hyperlink"/>
            <w:rFonts w:asciiTheme="majorBidi" w:hAnsiTheme="majorBidi" w:cstheme="majorBidi"/>
            <w:sz w:val="24"/>
            <w:szCs w:val="24"/>
            <w:shd w:val="clear" w:color="auto" w:fill="FEFCF8"/>
          </w:rPr>
          <w:t>doi:10.1037%2F0893-3200.15.3.355</w:t>
        </w:r>
      </w:hyperlink>
      <w:r w:rsidR="007C5136" w:rsidRPr="00C40086">
        <w:rPr>
          <w:rFonts w:asciiTheme="majorBidi" w:hAnsiTheme="majorBidi" w:cstheme="majorBidi"/>
          <w:color w:val="000000"/>
          <w:sz w:val="24"/>
          <w:szCs w:val="24"/>
          <w:shd w:val="clear" w:color="auto" w:fill="FEFCF8"/>
        </w:rPr>
        <w:t xml:space="preserve"> </w:t>
      </w:r>
    </w:p>
    <w:p w14:paraId="7E1DD4B7" w14:textId="1AF5B42E" w:rsidR="007C5136" w:rsidRPr="00C40086" w:rsidRDefault="00CA6370" w:rsidP="007C5136">
      <w:pPr>
        <w:spacing w:line="240" w:lineRule="auto"/>
        <w:ind w:left="540" w:hanging="540"/>
        <w:rPr>
          <w:rFonts w:asciiTheme="majorBidi" w:eastAsia="Times New Roman" w:hAnsiTheme="majorBidi" w:cstheme="majorBidi"/>
          <w:sz w:val="24"/>
          <w:szCs w:val="24"/>
        </w:rPr>
      </w:pPr>
      <w:proofErr w:type="spellStart"/>
      <w:ins w:id="32" w:author="Chris Soria" w:date="2022-02-17T18:47:00Z">
        <w:r>
          <w:rPr>
            <w:rFonts w:asciiTheme="majorBidi" w:eastAsia="Times New Roman" w:hAnsiTheme="majorBidi" w:cstheme="majorBidi"/>
            <w:sz w:val="24"/>
            <w:szCs w:val="24"/>
          </w:rPr>
          <w:t>x</w:t>
        </w:r>
      </w:ins>
      <w:r w:rsidR="007C5136" w:rsidRPr="00C40086">
        <w:rPr>
          <w:rFonts w:asciiTheme="majorBidi" w:eastAsia="Times New Roman" w:hAnsiTheme="majorBidi" w:cstheme="majorBidi"/>
          <w:sz w:val="24"/>
          <w:szCs w:val="24"/>
        </w:rPr>
        <w:t>Amato</w:t>
      </w:r>
      <w:proofErr w:type="spellEnd"/>
      <w:r w:rsidR="007C5136" w:rsidRPr="00C40086">
        <w:rPr>
          <w:rFonts w:asciiTheme="majorBidi" w:eastAsia="Times New Roman" w:hAnsiTheme="majorBidi" w:cstheme="majorBidi"/>
          <w:sz w:val="24"/>
          <w:szCs w:val="24"/>
        </w:rPr>
        <w:t>, P.</w:t>
      </w:r>
      <w:ins w:id="33" w:author="Chris Soria" w:date="2022-02-17T18:46:00Z">
        <w:r>
          <w:rPr>
            <w:rFonts w:asciiTheme="majorBidi" w:eastAsia="Times New Roman" w:hAnsiTheme="majorBidi" w:cstheme="majorBidi"/>
            <w:sz w:val="24"/>
            <w:szCs w:val="24"/>
          </w:rPr>
          <w:t xml:space="preserve">, &amp; </w:t>
        </w:r>
      </w:ins>
      <w:ins w:id="34" w:author="Chris Soria" w:date="2022-02-17T18:47:00Z">
        <w:r>
          <w:rPr>
            <w:rFonts w:asciiTheme="majorBidi" w:eastAsia="Times New Roman" w:hAnsiTheme="majorBidi" w:cstheme="majorBidi"/>
            <w:sz w:val="24"/>
            <w:szCs w:val="24"/>
          </w:rPr>
          <w:t>Rivera, F.</w:t>
        </w:r>
      </w:ins>
      <w:r w:rsidR="007C5136" w:rsidRPr="00C40086">
        <w:rPr>
          <w:rFonts w:asciiTheme="majorBidi" w:eastAsia="Times New Roman" w:hAnsiTheme="majorBidi" w:cstheme="majorBidi"/>
          <w:sz w:val="24"/>
          <w:szCs w:val="24"/>
        </w:rPr>
        <w:t xml:space="preserve"> (1999). “Paternal Involvement and Children's Behavior Problems.” </w:t>
      </w:r>
      <w:r w:rsidR="007C5136" w:rsidRPr="00C40086">
        <w:rPr>
          <w:rFonts w:asciiTheme="majorBidi" w:eastAsia="Times New Roman" w:hAnsiTheme="majorBidi" w:cstheme="majorBidi"/>
          <w:i/>
          <w:sz w:val="24"/>
          <w:szCs w:val="24"/>
        </w:rPr>
        <w:t>Journal of Marriage and Family</w:t>
      </w:r>
      <w:r w:rsidR="007C5136" w:rsidRPr="00C40086">
        <w:rPr>
          <w:rFonts w:asciiTheme="majorBidi" w:eastAsia="Times New Roman" w:hAnsiTheme="majorBidi" w:cstheme="majorBidi"/>
          <w:sz w:val="24"/>
          <w:szCs w:val="24"/>
        </w:rPr>
        <w:t xml:space="preserve">, 61(2): 375–384. doi:10.2307/353755. </w:t>
      </w:r>
    </w:p>
    <w:p w14:paraId="59767AA6" w14:textId="0FC530C5" w:rsidR="007C5136" w:rsidRPr="00C40086" w:rsidRDefault="00CA6370" w:rsidP="007C5136">
      <w:pPr>
        <w:spacing w:line="240" w:lineRule="auto"/>
        <w:ind w:left="540" w:hanging="540"/>
        <w:rPr>
          <w:rFonts w:asciiTheme="majorBidi" w:eastAsia="Times New Roman" w:hAnsiTheme="majorBidi" w:cstheme="majorBidi"/>
          <w:sz w:val="24"/>
          <w:szCs w:val="24"/>
        </w:rPr>
      </w:pPr>
      <w:ins w:id="35" w:author="Chris Soria" w:date="2022-02-17T18:48:00Z">
        <w:r>
          <w:rPr>
            <w:rFonts w:asciiTheme="majorBidi" w:eastAsia="Times New Roman" w:hAnsiTheme="majorBidi" w:cstheme="majorBidi"/>
            <w:sz w:val="24"/>
            <w:szCs w:val="24"/>
          </w:rPr>
          <w:t>x</w:t>
        </w:r>
      </w:ins>
      <w:r w:rsidR="007C5136" w:rsidRPr="00C40086">
        <w:rPr>
          <w:rFonts w:asciiTheme="majorBidi" w:eastAsia="Times New Roman" w:hAnsiTheme="majorBidi" w:cstheme="majorBidi"/>
          <w:sz w:val="24"/>
          <w:szCs w:val="24"/>
        </w:rPr>
        <w:t>x</w:t>
      </w:r>
      <w:r w:rsidR="007C5136" w:rsidRPr="00C40086">
        <w:rPr>
          <w:rFonts w:asciiTheme="majorBidi" w:hAnsiTheme="majorBidi" w:cstheme="majorBidi"/>
          <w:sz w:val="24"/>
          <w:szCs w:val="24"/>
        </w:rPr>
        <w:t xml:space="preserve"> </w:t>
      </w:r>
      <w:r w:rsidR="007C5136" w:rsidRPr="00C40086">
        <w:rPr>
          <w:rFonts w:asciiTheme="majorBidi" w:eastAsia="Times New Roman" w:hAnsiTheme="majorBidi" w:cstheme="majorBidi"/>
          <w:sz w:val="24"/>
          <w:szCs w:val="24"/>
        </w:rPr>
        <w:t xml:space="preserve">Barnett, R. C., Marshall, N. L., &amp; </w:t>
      </w:r>
      <w:proofErr w:type="spellStart"/>
      <w:r w:rsidR="007C5136" w:rsidRPr="00C40086">
        <w:rPr>
          <w:rFonts w:asciiTheme="majorBidi" w:eastAsia="Times New Roman" w:hAnsiTheme="majorBidi" w:cstheme="majorBidi"/>
          <w:sz w:val="24"/>
          <w:szCs w:val="24"/>
        </w:rPr>
        <w:t>Pleck</w:t>
      </w:r>
      <w:proofErr w:type="spellEnd"/>
      <w:r w:rsidR="007C5136" w:rsidRPr="00C40086">
        <w:rPr>
          <w:rFonts w:asciiTheme="majorBidi" w:eastAsia="Times New Roman" w:hAnsiTheme="majorBidi" w:cstheme="majorBidi"/>
          <w:sz w:val="24"/>
          <w:szCs w:val="24"/>
        </w:rPr>
        <w:t xml:space="preserve">, J. H. (1992). Men’s Multiple Roles and Their Relationship to Men’s Psychological Distress. </w:t>
      </w:r>
      <w:r w:rsidR="007C5136" w:rsidRPr="00C40086">
        <w:rPr>
          <w:rFonts w:asciiTheme="majorBidi" w:eastAsia="Times New Roman" w:hAnsiTheme="majorBidi" w:cstheme="majorBidi"/>
          <w:i/>
          <w:iCs/>
          <w:sz w:val="24"/>
          <w:szCs w:val="24"/>
        </w:rPr>
        <w:t>Journal of Marriage and Family,</w:t>
      </w:r>
      <w:r w:rsidR="007C5136" w:rsidRPr="00C40086">
        <w:rPr>
          <w:rFonts w:asciiTheme="majorBidi" w:eastAsia="Times New Roman" w:hAnsiTheme="majorBidi" w:cstheme="majorBidi"/>
          <w:sz w:val="24"/>
          <w:szCs w:val="24"/>
        </w:rPr>
        <w:t xml:space="preserve"> 54(2): 358–367. https://doi.org/10.2307/353067</w:t>
      </w:r>
      <w:r w:rsidR="007C5136" w:rsidRPr="00C40086">
        <w:rPr>
          <w:rFonts w:asciiTheme="majorBidi" w:eastAsia="Times New Roman" w:hAnsiTheme="majorBidi" w:cstheme="majorBidi"/>
          <w:sz w:val="24"/>
          <w:szCs w:val="24"/>
        </w:rPr>
        <w:tab/>
        <w:t xml:space="preserve">. </w:t>
      </w:r>
    </w:p>
    <w:p w14:paraId="314C0A0C" w14:textId="2B2F46DC" w:rsidR="007C5136" w:rsidRPr="00C40086" w:rsidDel="00CA6370" w:rsidRDefault="00CA6370" w:rsidP="007C5136">
      <w:pPr>
        <w:spacing w:line="240" w:lineRule="auto"/>
        <w:ind w:left="540" w:hanging="540"/>
        <w:rPr>
          <w:del w:id="36" w:author="Chris Soria" w:date="2022-02-17T18:48:00Z"/>
          <w:rFonts w:asciiTheme="majorBidi" w:eastAsia="Times New Roman" w:hAnsiTheme="majorBidi" w:cstheme="majorBidi"/>
          <w:sz w:val="24"/>
          <w:szCs w:val="24"/>
        </w:rPr>
      </w:pPr>
      <w:proofErr w:type="spellStart"/>
      <w:ins w:id="37" w:author="Chris Soria" w:date="2022-02-17T18:49:00Z">
        <w:r>
          <w:rPr>
            <w:rFonts w:asciiTheme="majorBidi" w:eastAsia="Times New Roman" w:hAnsiTheme="majorBidi" w:cstheme="majorBidi"/>
            <w:sz w:val="24"/>
            <w:szCs w:val="24"/>
          </w:rPr>
          <w:t>x</w:t>
        </w:r>
      </w:ins>
      <w:del w:id="38" w:author="Chris Soria" w:date="2022-02-17T18:48:00Z">
        <w:r w:rsidR="007C5136" w:rsidRPr="00C40086" w:rsidDel="00CA6370">
          <w:rPr>
            <w:rFonts w:asciiTheme="majorBidi" w:eastAsia="Times New Roman" w:hAnsiTheme="majorBidi" w:cstheme="majorBidi"/>
            <w:sz w:val="24"/>
            <w:szCs w:val="24"/>
          </w:rPr>
          <w:delText xml:space="preserve">Belsky, J., Garduque, L, Hrncir, E. (1984). Assessing Performance, Competence, and Executive Capacity in Infant Play: Relations to Home Environment and Security of Attachment.” </w:delText>
        </w:r>
        <w:r w:rsidR="007C5136" w:rsidRPr="00C40086" w:rsidDel="00CA6370">
          <w:rPr>
            <w:rFonts w:asciiTheme="majorBidi" w:eastAsia="Times New Roman" w:hAnsiTheme="majorBidi" w:cstheme="majorBidi"/>
            <w:i/>
            <w:sz w:val="24"/>
            <w:szCs w:val="24"/>
          </w:rPr>
          <w:delText>Developmental Psychology</w:delText>
        </w:r>
        <w:r w:rsidR="007C5136" w:rsidRPr="00C40086" w:rsidDel="00CA6370">
          <w:rPr>
            <w:rFonts w:asciiTheme="majorBidi" w:eastAsia="Times New Roman" w:hAnsiTheme="majorBidi" w:cstheme="majorBidi"/>
            <w:sz w:val="24"/>
            <w:szCs w:val="24"/>
          </w:rPr>
          <w:delText xml:space="preserve">, 20(3): 406–417. doi:10.1037/0012-1649.20.3.406. </w:delText>
        </w:r>
      </w:del>
    </w:p>
    <w:p w14:paraId="4D2A3CBC" w14:textId="501701E7" w:rsidR="007C5136" w:rsidRPr="00C40086" w:rsidDel="00CA6370" w:rsidRDefault="007C5136" w:rsidP="007C5136">
      <w:pPr>
        <w:spacing w:line="240" w:lineRule="auto"/>
        <w:ind w:left="540" w:hanging="540"/>
        <w:rPr>
          <w:del w:id="39" w:author="Chris Soria" w:date="2022-02-17T18:49:00Z"/>
          <w:rFonts w:asciiTheme="majorBidi" w:eastAsia="Times New Roman" w:hAnsiTheme="majorBidi" w:cstheme="majorBidi"/>
          <w:sz w:val="24"/>
          <w:szCs w:val="24"/>
        </w:rPr>
      </w:pPr>
      <w:del w:id="40" w:author="Chris Soria" w:date="2022-02-17T18:49:00Z">
        <w:r w:rsidRPr="00C40086" w:rsidDel="00CA6370">
          <w:rPr>
            <w:rFonts w:asciiTheme="majorBidi" w:eastAsia="Times New Roman" w:hAnsiTheme="majorBidi" w:cstheme="majorBidi"/>
            <w:sz w:val="24"/>
            <w:szCs w:val="24"/>
          </w:rPr>
          <w:delText xml:space="preserve">Biblarz, T.J., Raftery, A.E. (1999). Family Structure, Educational Attainment, and Socioeconomic Success: Rethinking the ‘Pathology of Matriarchy.’ </w:delText>
        </w:r>
        <w:r w:rsidRPr="00C40086" w:rsidDel="00CA6370">
          <w:rPr>
            <w:rFonts w:asciiTheme="majorBidi" w:eastAsia="Times New Roman" w:hAnsiTheme="majorBidi" w:cstheme="majorBidi"/>
            <w:i/>
            <w:sz w:val="24"/>
            <w:szCs w:val="24"/>
          </w:rPr>
          <w:delText>American Journal of Sociology</w:delText>
        </w:r>
        <w:r w:rsidRPr="00C40086" w:rsidDel="00CA6370">
          <w:rPr>
            <w:rFonts w:asciiTheme="majorBidi" w:eastAsia="Times New Roman" w:hAnsiTheme="majorBidi" w:cstheme="majorBidi"/>
            <w:sz w:val="24"/>
            <w:szCs w:val="24"/>
          </w:rPr>
          <w:delText xml:space="preserve">, 105(2): 321–365. doi:10.1086/210314. </w:delText>
        </w:r>
      </w:del>
    </w:p>
    <w:p w14:paraId="6868D1FC" w14:textId="77777777" w:rsidR="007C5136" w:rsidRPr="00C40086" w:rsidRDefault="007C5136" w:rsidP="007C5136">
      <w:pPr>
        <w:spacing w:line="240" w:lineRule="auto"/>
        <w:ind w:left="540" w:hanging="540"/>
        <w:rPr>
          <w:rFonts w:asciiTheme="majorBidi" w:hAnsiTheme="majorBidi" w:cstheme="majorBidi"/>
          <w:color w:val="2B2B2B"/>
          <w:sz w:val="24"/>
          <w:szCs w:val="24"/>
          <w:shd w:val="clear" w:color="auto" w:fill="FFFFFF"/>
        </w:rPr>
      </w:pPr>
      <w:proofErr w:type="gramStart"/>
      <w:r w:rsidRPr="00C40086">
        <w:rPr>
          <w:rFonts w:asciiTheme="majorBidi" w:hAnsiTheme="majorBidi" w:cstheme="majorBidi"/>
          <w:color w:val="2B2B2B"/>
          <w:sz w:val="24"/>
          <w:szCs w:val="24"/>
          <w:shd w:val="clear" w:color="auto" w:fill="FFFFFF"/>
        </w:rPr>
        <w:t>xBoothroyd</w:t>
      </w:r>
      <w:proofErr w:type="spellEnd"/>
      <w:r w:rsidRPr="00C40086">
        <w:rPr>
          <w:rFonts w:asciiTheme="majorBidi" w:hAnsiTheme="majorBidi" w:cstheme="majorBidi"/>
          <w:color w:val="2B2B2B"/>
          <w:sz w:val="24"/>
          <w:szCs w:val="24"/>
          <w:shd w:val="clear" w:color="auto" w:fill="FFFFFF"/>
        </w:rPr>
        <w:t xml:space="preserve"> ,</w:t>
      </w:r>
      <w:proofErr w:type="gramEnd"/>
      <w:r w:rsidRPr="00C40086">
        <w:rPr>
          <w:rFonts w:asciiTheme="majorBidi" w:hAnsiTheme="majorBidi" w:cstheme="majorBidi"/>
          <w:color w:val="2B2B2B"/>
          <w:sz w:val="24"/>
          <w:szCs w:val="24"/>
          <w:shd w:val="clear" w:color="auto" w:fill="FFFFFF"/>
        </w:rPr>
        <w:t xml:space="preserve"> L G &amp; Cross , C P (2017). Father absence and gendered traits in sons and daughters, </w:t>
      </w:r>
      <w:proofErr w:type="spellStart"/>
      <w:r w:rsidRPr="00C40086">
        <w:rPr>
          <w:rFonts w:asciiTheme="majorBidi" w:hAnsiTheme="majorBidi" w:cstheme="majorBidi"/>
          <w:i/>
          <w:iCs/>
          <w:color w:val="2B2B2B"/>
          <w:sz w:val="24"/>
          <w:szCs w:val="24"/>
          <w:shd w:val="clear" w:color="auto" w:fill="FFFFFF"/>
        </w:rPr>
        <w:t>PLoS</w:t>
      </w:r>
      <w:proofErr w:type="spellEnd"/>
      <w:r w:rsidRPr="00C40086">
        <w:rPr>
          <w:rFonts w:asciiTheme="majorBidi" w:hAnsiTheme="majorBidi" w:cstheme="majorBidi"/>
          <w:i/>
          <w:iCs/>
          <w:color w:val="2B2B2B"/>
          <w:sz w:val="24"/>
          <w:szCs w:val="24"/>
          <w:shd w:val="clear" w:color="auto" w:fill="FFFFFF"/>
        </w:rPr>
        <w:t xml:space="preserve"> </w:t>
      </w:r>
      <w:proofErr w:type="gramStart"/>
      <w:r w:rsidRPr="00C40086">
        <w:rPr>
          <w:rFonts w:asciiTheme="majorBidi" w:hAnsiTheme="majorBidi" w:cstheme="majorBidi"/>
          <w:i/>
          <w:iCs/>
          <w:color w:val="2B2B2B"/>
          <w:sz w:val="24"/>
          <w:szCs w:val="24"/>
          <w:shd w:val="clear" w:color="auto" w:fill="FFFFFF"/>
        </w:rPr>
        <w:t>One</w:t>
      </w:r>
      <w:r w:rsidRPr="00C40086">
        <w:rPr>
          <w:rFonts w:asciiTheme="majorBidi" w:hAnsiTheme="majorBidi" w:cstheme="majorBidi"/>
          <w:color w:val="2B2B2B"/>
          <w:sz w:val="24"/>
          <w:szCs w:val="24"/>
          <w:shd w:val="clear" w:color="auto" w:fill="FFFFFF"/>
        </w:rPr>
        <w:t xml:space="preserve"> ,</w:t>
      </w:r>
      <w:proofErr w:type="gramEnd"/>
      <w:r w:rsidRPr="00C40086">
        <w:rPr>
          <w:rFonts w:asciiTheme="majorBidi" w:hAnsiTheme="majorBidi" w:cstheme="majorBidi"/>
          <w:color w:val="2B2B2B"/>
          <w:sz w:val="24"/>
          <w:szCs w:val="24"/>
          <w:shd w:val="clear" w:color="auto" w:fill="FFFFFF"/>
        </w:rPr>
        <w:t xml:space="preserve"> 12(7): e0179954, </w:t>
      </w:r>
      <w:hyperlink r:id="rId13" w:history="1">
        <w:r w:rsidRPr="00C40086">
          <w:rPr>
            <w:rStyle w:val="Hyperlink"/>
            <w:rFonts w:asciiTheme="majorBidi" w:hAnsiTheme="majorBidi" w:cstheme="majorBidi"/>
            <w:sz w:val="24"/>
            <w:szCs w:val="24"/>
            <w:shd w:val="clear" w:color="auto" w:fill="FFFFFF"/>
          </w:rPr>
          <w:t>https://doi.org/10.1371/journal.pone.0179954</w:t>
        </w:r>
      </w:hyperlink>
    </w:p>
    <w:p w14:paraId="184C9AA6" w14:textId="4E458EB3" w:rsidR="007C5136" w:rsidRPr="00C40086" w:rsidRDefault="00CA6370" w:rsidP="007C5136">
      <w:pPr>
        <w:spacing w:line="240" w:lineRule="auto"/>
        <w:ind w:left="540" w:hanging="540"/>
        <w:rPr>
          <w:rFonts w:asciiTheme="majorBidi" w:eastAsia="Times New Roman" w:hAnsiTheme="majorBidi" w:cstheme="majorBidi"/>
          <w:sz w:val="24"/>
          <w:szCs w:val="24"/>
        </w:rPr>
      </w:pPr>
      <w:ins w:id="41" w:author="Chris Soria" w:date="2022-02-17T18:49:00Z">
        <w:r>
          <w:rPr>
            <w:rFonts w:asciiTheme="majorBidi" w:eastAsia="Times New Roman" w:hAnsiTheme="majorBidi" w:cstheme="majorBidi"/>
            <w:sz w:val="24"/>
            <w:szCs w:val="24"/>
          </w:rPr>
          <w:t>x</w:t>
        </w:r>
      </w:ins>
      <w:r w:rsidR="007C5136" w:rsidRPr="00C40086">
        <w:rPr>
          <w:rFonts w:asciiTheme="majorBidi" w:eastAsia="Times New Roman" w:hAnsiTheme="majorBidi" w:cstheme="majorBidi"/>
          <w:sz w:val="24"/>
          <w:szCs w:val="24"/>
        </w:rPr>
        <w:t>x</w:t>
      </w:r>
      <w:r w:rsidR="007C5136" w:rsidRPr="00C40086">
        <w:rPr>
          <w:rFonts w:asciiTheme="majorBidi" w:hAnsiTheme="majorBidi" w:cstheme="majorBidi"/>
          <w:sz w:val="24"/>
          <w:szCs w:val="24"/>
        </w:rPr>
        <w:t xml:space="preserve"> </w:t>
      </w:r>
      <w:r w:rsidR="007C5136" w:rsidRPr="00C40086">
        <w:rPr>
          <w:rFonts w:asciiTheme="majorBidi" w:eastAsia="Times New Roman" w:hAnsiTheme="majorBidi" w:cstheme="majorBidi"/>
          <w:sz w:val="24"/>
          <w:szCs w:val="24"/>
        </w:rPr>
        <w:t xml:space="preserve">Bowlby, J. (1969). Attachment and loss: volume I: attachment. In </w:t>
      </w:r>
      <w:r w:rsidR="007C5136" w:rsidRPr="00C40086">
        <w:rPr>
          <w:rFonts w:asciiTheme="majorBidi" w:eastAsia="Times New Roman" w:hAnsiTheme="majorBidi" w:cstheme="majorBidi"/>
          <w:i/>
          <w:iCs/>
          <w:sz w:val="24"/>
          <w:szCs w:val="24"/>
        </w:rPr>
        <w:t>Attachment and Loss: Volume I: Attachment</w:t>
      </w:r>
      <w:r w:rsidR="007C5136" w:rsidRPr="00C40086">
        <w:rPr>
          <w:rFonts w:asciiTheme="majorBidi" w:eastAsia="Times New Roman" w:hAnsiTheme="majorBidi" w:cstheme="majorBidi"/>
          <w:sz w:val="24"/>
          <w:szCs w:val="24"/>
        </w:rPr>
        <w:t xml:space="preserve"> (pp. 1-401). London: The Hogarth Press and the Institute of Psycho-Analysis.</w:t>
      </w:r>
    </w:p>
    <w:p w14:paraId="4DD58D93" w14:textId="72481D8C" w:rsidR="007C5136" w:rsidRDefault="00CA6370" w:rsidP="007C5136">
      <w:pPr>
        <w:spacing w:line="240" w:lineRule="auto"/>
        <w:ind w:left="540" w:hanging="540"/>
        <w:rPr>
          <w:ins w:id="42" w:author="Chris Soria" w:date="2022-02-09T14:58:00Z"/>
          <w:rFonts w:asciiTheme="majorBidi" w:eastAsia="Times New Roman" w:hAnsiTheme="majorBidi" w:cstheme="majorBidi"/>
          <w:sz w:val="24"/>
          <w:szCs w:val="24"/>
        </w:rPr>
      </w:pPr>
      <w:ins w:id="43" w:author="Chris Soria" w:date="2022-02-17T18:49:00Z">
        <w:r>
          <w:rPr>
            <w:rFonts w:asciiTheme="majorBidi" w:eastAsia="Times New Roman" w:hAnsiTheme="majorBidi" w:cstheme="majorBidi"/>
            <w:sz w:val="24"/>
            <w:szCs w:val="24"/>
          </w:rPr>
          <w:t>x</w:t>
        </w:r>
      </w:ins>
      <w:r w:rsidR="007C5136" w:rsidRPr="00C40086">
        <w:rPr>
          <w:rFonts w:asciiTheme="majorBidi" w:eastAsia="Times New Roman" w:hAnsiTheme="majorBidi" w:cstheme="majorBidi"/>
          <w:sz w:val="24"/>
          <w:szCs w:val="24"/>
        </w:rPr>
        <w:t>x</w:t>
      </w:r>
      <w:r w:rsidR="007C5136" w:rsidRPr="00C40086">
        <w:rPr>
          <w:rFonts w:asciiTheme="majorBidi" w:hAnsiTheme="majorBidi" w:cstheme="majorBidi"/>
          <w:sz w:val="24"/>
          <w:szCs w:val="24"/>
        </w:rPr>
        <w:t xml:space="preserve"> </w:t>
      </w:r>
      <w:r w:rsidR="007C5136" w:rsidRPr="00C40086">
        <w:rPr>
          <w:rFonts w:asciiTheme="majorBidi" w:eastAsia="Times New Roman" w:hAnsiTheme="majorBidi" w:cstheme="majorBidi"/>
          <w:sz w:val="24"/>
          <w:szCs w:val="24"/>
        </w:rPr>
        <w:t xml:space="preserve">Bowlby, J. (1980). Attachment and loss: Volume III: Loss, sadness and depression. In </w:t>
      </w:r>
      <w:r w:rsidR="007C5136" w:rsidRPr="00C40086">
        <w:rPr>
          <w:rFonts w:asciiTheme="majorBidi" w:eastAsia="Times New Roman" w:hAnsiTheme="majorBidi" w:cstheme="majorBidi"/>
          <w:i/>
          <w:iCs/>
          <w:sz w:val="24"/>
          <w:szCs w:val="24"/>
        </w:rPr>
        <w:t>Attachment and Loss: Volume III: Loss, Sadness and Depression</w:t>
      </w:r>
      <w:r w:rsidR="007C5136" w:rsidRPr="00C40086">
        <w:rPr>
          <w:rFonts w:asciiTheme="majorBidi" w:eastAsia="Times New Roman" w:hAnsiTheme="majorBidi" w:cstheme="majorBidi"/>
          <w:sz w:val="24"/>
          <w:szCs w:val="24"/>
        </w:rPr>
        <w:t xml:space="preserve"> (pp. 1-462). London: The Hogarth press and the institute of psycho-analysis. </w:t>
      </w:r>
    </w:p>
    <w:p w14:paraId="671791ED" w14:textId="7575B15A" w:rsidR="000B78E6" w:rsidRPr="000B78E6" w:rsidRDefault="00CA6370">
      <w:pPr>
        <w:pStyle w:val="NormalWeb"/>
        <w:ind w:left="567" w:hanging="567"/>
        <w:rPr>
          <w:color w:val="000000"/>
          <w:rPrChange w:id="44" w:author="Chris Soria" w:date="2022-02-09T14:58:00Z">
            <w:rPr>
              <w:rFonts w:asciiTheme="majorBidi" w:eastAsia="Times New Roman" w:hAnsiTheme="majorBidi" w:cstheme="majorBidi"/>
              <w:sz w:val="24"/>
              <w:szCs w:val="24"/>
            </w:rPr>
          </w:rPrChange>
        </w:rPr>
        <w:pPrChange w:id="45" w:author="Chris Soria" w:date="2022-02-09T14:58:00Z">
          <w:pPr>
            <w:spacing w:line="240" w:lineRule="auto"/>
            <w:ind w:left="540" w:hanging="540"/>
          </w:pPr>
        </w:pPrChange>
      </w:pPr>
      <w:proofErr w:type="spellStart"/>
      <w:ins w:id="46" w:author="Chris Soria" w:date="2022-02-17T18:49:00Z">
        <w:r>
          <w:rPr>
            <w:color w:val="000000"/>
          </w:rPr>
          <w:t>x</w:t>
        </w:r>
      </w:ins>
      <w:ins w:id="47" w:author="Chris Soria" w:date="2022-02-09T14:58:00Z">
        <w:r w:rsidR="000B78E6">
          <w:rPr>
            <w:color w:val="000000"/>
          </w:rPr>
          <w:t>Bowlby</w:t>
        </w:r>
        <w:proofErr w:type="spellEnd"/>
        <w:r w:rsidR="000B78E6">
          <w:rPr>
            <w:color w:val="000000"/>
          </w:rPr>
          <w:t>, J. (1988).</w:t>
        </w:r>
        <w:r w:rsidR="000B78E6">
          <w:rPr>
            <w:rStyle w:val="apple-converted-space"/>
            <w:color w:val="000000"/>
          </w:rPr>
          <w:t> </w:t>
        </w:r>
        <w:r w:rsidR="000B78E6">
          <w:rPr>
            <w:i/>
            <w:iCs/>
            <w:color w:val="000000"/>
          </w:rPr>
          <w:t>A secure base: Parent-child attachment and Healthy Human Development</w:t>
        </w:r>
        <w:r w:rsidR="000B78E6">
          <w:rPr>
            <w:color w:val="000000"/>
          </w:rPr>
          <w:t>. New York, New York: Basic Books.</w:t>
        </w:r>
      </w:ins>
    </w:p>
    <w:p w14:paraId="14A50DE2" w14:textId="4CFCAC30" w:rsidR="007C5136" w:rsidRPr="00C40086" w:rsidDel="002D1C53" w:rsidRDefault="007C5136" w:rsidP="007C5136">
      <w:pPr>
        <w:spacing w:line="240" w:lineRule="auto"/>
        <w:ind w:left="540" w:hanging="540"/>
        <w:rPr>
          <w:del w:id="48" w:author="Chris Soria" w:date="2022-02-17T18:50:00Z"/>
          <w:rFonts w:asciiTheme="majorBidi" w:eastAsia="Times New Roman" w:hAnsiTheme="majorBidi" w:cstheme="majorBidi"/>
          <w:sz w:val="24"/>
          <w:szCs w:val="24"/>
        </w:rPr>
      </w:pPr>
      <w:del w:id="49" w:author="Chris Soria" w:date="2022-02-17T18:50:00Z">
        <w:r w:rsidRPr="00C40086" w:rsidDel="002D1C53">
          <w:rPr>
            <w:rFonts w:asciiTheme="majorBidi" w:eastAsia="Times New Roman" w:hAnsiTheme="majorBidi" w:cstheme="majorBidi"/>
            <w:sz w:val="24"/>
            <w:szCs w:val="24"/>
          </w:rPr>
          <w:delText xml:space="preserve">Brown, William H., et al. “Social and Environmental Factors Associated With Preschoolers’ Nonsedentary Physical Activity.” </w:delText>
        </w:r>
        <w:r w:rsidRPr="00C40086" w:rsidDel="002D1C53">
          <w:rPr>
            <w:rFonts w:asciiTheme="majorBidi" w:eastAsia="Times New Roman" w:hAnsiTheme="majorBidi" w:cstheme="majorBidi"/>
            <w:i/>
            <w:sz w:val="24"/>
            <w:szCs w:val="24"/>
          </w:rPr>
          <w:delText>Child Development</w:delText>
        </w:r>
        <w:r w:rsidRPr="00C40086" w:rsidDel="002D1C53">
          <w:rPr>
            <w:rFonts w:asciiTheme="majorBidi" w:eastAsia="Times New Roman" w:hAnsiTheme="majorBidi" w:cstheme="majorBidi"/>
            <w:sz w:val="24"/>
            <w:szCs w:val="24"/>
          </w:rPr>
          <w:delText xml:space="preserve">, vol. 80, no. 1, 2009, pp. 45–58., doi:10.1111/j.1467-8624.2008.01245.x. </w:delText>
        </w:r>
      </w:del>
    </w:p>
    <w:p w14:paraId="1B124389" w14:textId="77777777" w:rsidR="007C5136" w:rsidRPr="00C40086" w:rsidRDefault="007C5136" w:rsidP="007C5136">
      <w:pPr>
        <w:pStyle w:val="PlainText"/>
        <w:spacing w:after="80"/>
        <w:rPr>
          <w:rFonts w:asciiTheme="majorBidi" w:hAnsiTheme="majorBidi" w:cstheme="majorBidi"/>
          <w:sz w:val="24"/>
          <w:szCs w:val="24"/>
        </w:rPr>
      </w:pPr>
      <w:proofErr w:type="spellStart"/>
      <w:r w:rsidRPr="00C40086">
        <w:rPr>
          <w:rFonts w:asciiTheme="majorBidi" w:hAnsiTheme="majorBidi" w:cstheme="majorBidi"/>
          <w:sz w:val="24"/>
          <w:szCs w:val="24"/>
        </w:rPr>
        <w:t>xChild</w:t>
      </w:r>
      <w:proofErr w:type="spellEnd"/>
      <w:r w:rsidRPr="00C40086">
        <w:rPr>
          <w:rFonts w:asciiTheme="majorBidi" w:hAnsiTheme="majorBidi" w:cstheme="majorBidi"/>
          <w:sz w:val="24"/>
          <w:szCs w:val="24"/>
        </w:rPr>
        <w:t xml:space="preserve">, S. </w:t>
      </w:r>
      <w:proofErr w:type="spellStart"/>
      <w:proofErr w:type="gramStart"/>
      <w:r w:rsidRPr="00C40086">
        <w:rPr>
          <w:rFonts w:asciiTheme="majorBidi" w:hAnsiTheme="majorBidi" w:cstheme="majorBidi"/>
          <w:sz w:val="24"/>
          <w:szCs w:val="24"/>
        </w:rPr>
        <w:t>Lawton,L</w:t>
      </w:r>
      <w:proofErr w:type="spellEnd"/>
      <w:r w:rsidRPr="00C40086">
        <w:rPr>
          <w:rFonts w:asciiTheme="majorBidi" w:hAnsiTheme="majorBidi" w:cstheme="majorBidi"/>
          <w:sz w:val="24"/>
          <w:szCs w:val="24"/>
        </w:rPr>
        <w:t>.</w:t>
      </w:r>
      <w:proofErr w:type="gramEnd"/>
      <w:r w:rsidRPr="00C40086">
        <w:rPr>
          <w:rFonts w:asciiTheme="majorBidi" w:hAnsiTheme="majorBidi" w:cstheme="majorBidi"/>
          <w:sz w:val="24"/>
          <w:szCs w:val="24"/>
        </w:rPr>
        <w:t xml:space="preserve"> (2017). Loneliness and social isolation among young and late middle-age adults: Associations with personal networks and social participation.  </w:t>
      </w:r>
      <w:r w:rsidRPr="00C40086">
        <w:rPr>
          <w:rStyle w:val="serialtitle"/>
          <w:rFonts w:asciiTheme="majorBidi" w:hAnsiTheme="majorBidi" w:cstheme="majorBidi"/>
          <w:i/>
          <w:iCs/>
          <w:color w:val="333333"/>
          <w:sz w:val="24"/>
          <w:szCs w:val="24"/>
          <w:shd w:val="clear" w:color="auto" w:fill="FFFFFF"/>
        </w:rPr>
        <w:t>Aging &amp; Mental Health</w:t>
      </w:r>
      <w:r w:rsidRPr="00C40086">
        <w:rPr>
          <w:rStyle w:val="serialtitle"/>
          <w:rFonts w:asciiTheme="majorBidi" w:hAnsiTheme="majorBidi" w:cstheme="majorBidi"/>
          <w:color w:val="333333"/>
          <w:sz w:val="24"/>
          <w:szCs w:val="24"/>
          <w:shd w:val="clear" w:color="auto" w:fill="FFFFFF"/>
        </w:rPr>
        <w:t>,</w:t>
      </w:r>
      <w:r w:rsidRPr="00C40086">
        <w:rPr>
          <w:rFonts w:asciiTheme="majorBidi" w:hAnsiTheme="majorBidi" w:cstheme="majorBidi"/>
          <w:color w:val="333333"/>
          <w:sz w:val="24"/>
          <w:szCs w:val="24"/>
          <w:shd w:val="clear" w:color="auto" w:fill="FFFFFF"/>
        </w:rPr>
        <w:t> </w:t>
      </w:r>
      <w:r w:rsidRPr="00C40086">
        <w:rPr>
          <w:rStyle w:val="volumeissue"/>
          <w:rFonts w:asciiTheme="majorBidi" w:hAnsiTheme="majorBidi" w:cstheme="majorBidi"/>
          <w:color w:val="333333"/>
          <w:sz w:val="24"/>
          <w:szCs w:val="24"/>
          <w:shd w:val="clear" w:color="auto" w:fill="FFFFFF"/>
        </w:rPr>
        <w:t>23:2,</w:t>
      </w:r>
      <w:r w:rsidRPr="00C40086">
        <w:rPr>
          <w:rFonts w:asciiTheme="majorBidi" w:hAnsiTheme="majorBidi" w:cstheme="majorBidi"/>
          <w:color w:val="333333"/>
          <w:sz w:val="24"/>
          <w:szCs w:val="24"/>
          <w:shd w:val="clear" w:color="auto" w:fill="FFFFFF"/>
        </w:rPr>
        <w:t> </w:t>
      </w:r>
      <w:r w:rsidRPr="00C40086">
        <w:rPr>
          <w:rStyle w:val="pagerange"/>
          <w:rFonts w:asciiTheme="majorBidi" w:hAnsiTheme="majorBidi" w:cstheme="majorBidi"/>
          <w:color w:val="333333"/>
          <w:sz w:val="24"/>
          <w:szCs w:val="24"/>
          <w:shd w:val="clear" w:color="auto" w:fill="FFFFFF"/>
        </w:rPr>
        <w:t>196-204,</w:t>
      </w:r>
      <w:r w:rsidRPr="00C40086">
        <w:rPr>
          <w:rFonts w:asciiTheme="majorBidi" w:hAnsiTheme="majorBidi" w:cstheme="majorBidi"/>
          <w:color w:val="333333"/>
          <w:sz w:val="24"/>
          <w:szCs w:val="24"/>
          <w:shd w:val="clear" w:color="auto" w:fill="FFFFFF"/>
        </w:rPr>
        <w:t> </w:t>
      </w:r>
      <w:r w:rsidRPr="00C40086">
        <w:rPr>
          <w:rStyle w:val="doilink"/>
          <w:rFonts w:asciiTheme="majorBidi" w:eastAsia="Arial" w:hAnsiTheme="majorBidi" w:cstheme="majorBidi"/>
          <w:color w:val="333333"/>
          <w:sz w:val="24"/>
          <w:szCs w:val="24"/>
          <w:shd w:val="clear" w:color="auto" w:fill="FFFFFF"/>
        </w:rPr>
        <w:t>DOI:</w:t>
      </w:r>
      <w:hyperlink r:id="rId14" w:history="1">
        <w:r w:rsidRPr="00C40086">
          <w:rPr>
            <w:rStyle w:val="Hyperlink"/>
            <w:rFonts w:asciiTheme="majorBidi" w:hAnsiTheme="majorBidi" w:cstheme="majorBidi"/>
            <w:color w:val="333333"/>
            <w:sz w:val="24"/>
            <w:szCs w:val="24"/>
            <w:shd w:val="clear" w:color="auto" w:fill="FFFFFF"/>
          </w:rPr>
          <w:t>10.1080/13607863.2017.1399345</w:t>
        </w:r>
      </w:hyperlink>
      <w:r w:rsidRPr="00C40086">
        <w:rPr>
          <w:rFonts w:asciiTheme="majorBidi" w:hAnsiTheme="majorBidi" w:cstheme="majorBidi"/>
          <w:sz w:val="24"/>
          <w:szCs w:val="24"/>
        </w:rPr>
        <w:t xml:space="preserve"> PMC5967985</w:t>
      </w:r>
    </w:p>
    <w:p w14:paraId="1D209F3F" w14:textId="2CF1E1F0" w:rsidR="000B78E6" w:rsidRDefault="002D1C53" w:rsidP="000B78E6">
      <w:pPr>
        <w:pStyle w:val="NormalWeb"/>
        <w:ind w:left="567" w:hanging="567"/>
        <w:rPr>
          <w:ins w:id="50" w:author="Chris Soria" w:date="2022-02-09T15:00:00Z"/>
          <w:color w:val="000000"/>
        </w:rPr>
      </w:pPr>
      <w:proofErr w:type="spellStart"/>
      <w:ins w:id="51" w:author="Chris Soria" w:date="2022-02-17T18:50:00Z">
        <w:r>
          <w:rPr>
            <w:color w:val="000000"/>
          </w:rPr>
          <w:t>x</w:t>
        </w:r>
      </w:ins>
      <w:ins w:id="52" w:author="Chris Soria" w:date="2022-02-09T15:00:00Z">
        <w:r w:rsidR="000B78E6">
          <w:rPr>
            <w:color w:val="000000"/>
          </w:rPr>
          <w:t>Chaplin</w:t>
        </w:r>
        <w:proofErr w:type="spellEnd"/>
        <w:r w:rsidR="000B78E6">
          <w:rPr>
            <w:color w:val="000000"/>
          </w:rPr>
          <w:t>, T. M., Cole, P. M., &amp; Zahn-</w:t>
        </w:r>
        <w:proofErr w:type="spellStart"/>
        <w:r w:rsidR="000B78E6">
          <w:rPr>
            <w:color w:val="000000"/>
          </w:rPr>
          <w:t>Waxler</w:t>
        </w:r>
        <w:proofErr w:type="spellEnd"/>
        <w:r w:rsidR="000B78E6">
          <w:rPr>
            <w:color w:val="000000"/>
          </w:rPr>
          <w:t>, C. (2005). Parental socialization of emotion expression: Gender differences and relations to child adjustment.</w:t>
        </w:r>
        <w:r w:rsidR="000B78E6">
          <w:rPr>
            <w:rStyle w:val="apple-converted-space"/>
            <w:color w:val="000000"/>
          </w:rPr>
          <w:t> </w:t>
        </w:r>
        <w:r w:rsidR="000B78E6">
          <w:rPr>
            <w:i/>
            <w:iCs/>
            <w:color w:val="000000"/>
          </w:rPr>
          <w:t>Emotion,</w:t>
        </w:r>
        <w:r w:rsidR="000B78E6">
          <w:rPr>
            <w:rStyle w:val="apple-converted-space"/>
            <w:color w:val="000000"/>
          </w:rPr>
          <w:t> </w:t>
        </w:r>
        <w:r w:rsidR="000B78E6">
          <w:rPr>
            <w:i/>
            <w:iCs/>
            <w:color w:val="000000"/>
          </w:rPr>
          <w:t>5</w:t>
        </w:r>
        <w:r w:rsidR="000B78E6">
          <w:rPr>
            <w:color w:val="000000"/>
          </w:rPr>
          <w:t>(1), 80-88. doi:10.1037/1528-3542.5.1.80</w:t>
        </w:r>
      </w:ins>
    </w:p>
    <w:p w14:paraId="26B5AD99" w14:textId="7B997308" w:rsidR="007C5136" w:rsidRPr="00C40086" w:rsidDel="000B78E6" w:rsidRDefault="002D1C53" w:rsidP="007C5136">
      <w:pPr>
        <w:spacing w:line="240" w:lineRule="auto"/>
        <w:ind w:left="540" w:hanging="540"/>
        <w:rPr>
          <w:del w:id="53" w:author="Chris Soria" w:date="2022-02-09T15:00:00Z"/>
          <w:rFonts w:asciiTheme="majorBidi" w:eastAsia="Times New Roman" w:hAnsiTheme="majorBidi" w:cstheme="majorBidi"/>
          <w:color w:val="FF0000"/>
          <w:sz w:val="24"/>
          <w:szCs w:val="24"/>
        </w:rPr>
      </w:pPr>
      <w:proofErr w:type="spellStart"/>
      <w:ins w:id="54" w:author="Chris Soria" w:date="2022-02-17T18:50:00Z">
        <w:r>
          <w:rPr>
            <w:rFonts w:asciiTheme="majorBidi" w:hAnsiTheme="majorBidi" w:cstheme="majorBidi"/>
            <w:color w:val="FF0000"/>
            <w:sz w:val="24"/>
            <w:szCs w:val="24"/>
          </w:rPr>
          <w:t>x</w:t>
        </w:r>
      </w:ins>
      <w:del w:id="55" w:author="Chris Soria" w:date="2022-02-09T15:00:00Z">
        <w:r w:rsidR="007C5136" w:rsidRPr="00C40086" w:rsidDel="000B78E6">
          <w:rPr>
            <w:rFonts w:asciiTheme="majorBidi" w:hAnsiTheme="majorBidi" w:cstheme="majorBidi"/>
            <w:color w:val="FF0000"/>
            <w:sz w:val="24"/>
            <w:szCs w:val="24"/>
          </w:rPr>
          <w:delText>x(Chaplin, et al, 2005),</w:delText>
        </w:r>
      </w:del>
    </w:p>
    <w:p w14:paraId="22D17D5B"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xColeman</w:t>
      </w:r>
      <w:proofErr w:type="spellEnd"/>
      <w:r w:rsidRPr="00C40086">
        <w:rPr>
          <w:rFonts w:asciiTheme="majorBidi" w:eastAsia="Times New Roman" w:hAnsiTheme="majorBidi" w:cstheme="majorBidi"/>
          <w:sz w:val="24"/>
          <w:szCs w:val="24"/>
        </w:rPr>
        <w:t xml:space="preserve">, James S. </w:t>
      </w:r>
      <w:r w:rsidRPr="00C40086">
        <w:rPr>
          <w:rFonts w:asciiTheme="majorBidi" w:eastAsia="Times New Roman" w:hAnsiTheme="majorBidi" w:cstheme="majorBidi"/>
          <w:i/>
          <w:sz w:val="24"/>
          <w:szCs w:val="24"/>
        </w:rPr>
        <w:t>Social Capital in the Creation of Human Capital</w:t>
      </w:r>
      <w:r w:rsidRPr="00C40086">
        <w:rPr>
          <w:rFonts w:asciiTheme="majorBidi" w:eastAsia="Times New Roman" w:hAnsiTheme="majorBidi" w:cstheme="majorBidi"/>
          <w:sz w:val="24"/>
          <w:szCs w:val="24"/>
        </w:rPr>
        <w:t xml:space="preserve">. University of Chicago Press, 1988. </w:t>
      </w:r>
    </w:p>
    <w:p w14:paraId="3CF2D6C8" w14:textId="673CDB28" w:rsidR="000B78E6" w:rsidRDefault="002D1C53" w:rsidP="000B78E6">
      <w:pPr>
        <w:pStyle w:val="NormalWeb"/>
        <w:ind w:left="567" w:hanging="567"/>
        <w:rPr>
          <w:ins w:id="56" w:author="Chris Soria" w:date="2022-02-09T15:01:00Z"/>
          <w:color w:val="000000"/>
        </w:rPr>
      </w:pPr>
      <w:proofErr w:type="spellStart"/>
      <w:ins w:id="57" w:author="Chris Soria" w:date="2022-02-17T18:50:00Z">
        <w:r>
          <w:rPr>
            <w:color w:val="000000"/>
          </w:rPr>
          <w:lastRenderedPageBreak/>
          <w:t>x</w:t>
        </w:r>
      </w:ins>
      <w:ins w:id="58" w:author="Chris Soria" w:date="2022-02-09T15:01:00Z">
        <w:r w:rsidR="000B78E6">
          <w:rPr>
            <w:color w:val="000000"/>
          </w:rPr>
          <w:t>Ellis</w:t>
        </w:r>
        <w:proofErr w:type="spellEnd"/>
        <w:r w:rsidR="000B78E6">
          <w:rPr>
            <w:color w:val="000000"/>
          </w:rPr>
          <w:t>, B. J., Bates, J. E., Dodge, K. A., Fergusson, D. M., John Horwood, L., Pettit, G. S., &amp; Woodward, L. (2003). Does father absence place daughters at special risk for early sexual activity and teenage pregnancy?</w:t>
        </w:r>
        <w:r w:rsidR="000B78E6">
          <w:rPr>
            <w:rStyle w:val="apple-converted-space"/>
            <w:color w:val="000000"/>
          </w:rPr>
          <w:t> </w:t>
        </w:r>
        <w:r w:rsidR="000B78E6">
          <w:rPr>
            <w:i/>
            <w:iCs/>
            <w:color w:val="000000"/>
          </w:rPr>
          <w:t>Child Development,74</w:t>
        </w:r>
        <w:r w:rsidR="000B78E6">
          <w:rPr>
            <w:color w:val="000000"/>
          </w:rPr>
          <w:t>(3), 801-821. doi:10.1111/1467-8624.00569</w:t>
        </w:r>
      </w:ins>
    </w:p>
    <w:p w14:paraId="59C2DD6E" w14:textId="1E5B17FE" w:rsidR="007C5136" w:rsidRPr="00C40086" w:rsidDel="000B78E6" w:rsidRDefault="002D1C53" w:rsidP="007C5136">
      <w:pPr>
        <w:spacing w:line="240" w:lineRule="auto"/>
        <w:ind w:left="540" w:hanging="540"/>
        <w:rPr>
          <w:del w:id="59" w:author="Chris Soria" w:date="2022-02-09T15:01:00Z"/>
          <w:rFonts w:asciiTheme="majorBidi" w:eastAsia="Times New Roman" w:hAnsiTheme="majorBidi" w:cstheme="majorBidi"/>
          <w:color w:val="FF0000"/>
          <w:sz w:val="24"/>
          <w:szCs w:val="24"/>
        </w:rPr>
      </w:pPr>
      <w:proofErr w:type="spellStart"/>
      <w:ins w:id="60" w:author="Chris Soria" w:date="2022-02-17T18:50:00Z">
        <w:r>
          <w:rPr>
            <w:rFonts w:asciiTheme="majorBidi" w:hAnsiTheme="majorBidi" w:cstheme="majorBidi"/>
            <w:color w:val="FF0000"/>
          </w:rPr>
          <w:t>x</w:t>
        </w:r>
      </w:ins>
      <w:del w:id="61" w:author="Chris Soria" w:date="2022-02-09T15:01:00Z">
        <w:r w:rsidR="007C5136" w:rsidRPr="00C40086" w:rsidDel="000B78E6">
          <w:rPr>
            <w:rFonts w:asciiTheme="majorBidi" w:eastAsia="Times New Roman" w:hAnsiTheme="majorBidi" w:cstheme="majorBidi"/>
            <w:color w:val="FF0000"/>
            <w:sz w:val="24"/>
            <w:szCs w:val="24"/>
          </w:rPr>
          <w:delText>xEllis et al 2003</w:delText>
        </w:r>
      </w:del>
    </w:p>
    <w:p w14:paraId="0C3AF119" w14:textId="77777777" w:rsidR="000B78E6" w:rsidRDefault="000B78E6" w:rsidP="000B78E6">
      <w:pPr>
        <w:pStyle w:val="NormalWeb"/>
        <w:ind w:left="567" w:hanging="567"/>
        <w:rPr>
          <w:ins w:id="62" w:author="Chris Soria" w:date="2022-02-09T15:02:00Z"/>
          <w:color w:val="000000"/>
        </w:rPr>
      </w:pPr>
      <w:ins w:id="63" w:author="Chris Soria" w:date="2022-02-09T15:02:00Z">
        <w:r>
          <w:rPr>
            <w:color w:val="000000"/>
          </w:rPr>
          <w:t>Endendijk</w:t>
        </w:r>
        <w:proofErr w:type="spellEnd"/>
        <w:r>
          <w:rPr>
            <w:color w:val="000000"/>
          </w:rPr>
          <w:t xml:space="preserve">, J. J., Groeneveld, M. G., </w:t>
        </w:r>
        <w:proofErr w:type="spellStart"/>
        <w:r>
          <w:rPr>
            <w:color w:val="000000"/>
          </w:rPr>
          <w:t>Bakermans-Kranenburg</w:t>
        </w:r>
        <w:proofErr w:type="spellEnd"/>
        <w:r>
          <w:rPr>
            <w:color w:val="000000"/>
          </w:rPr>
          <w:t xml:space="preserve">, M. J., &amp; </w:t>
        </w:r>
        <w:proofErr w:type="spellStart"/>
        <w:r>
          <w:rPr>
            <w:color w:val="000000"/>
          </w:rPr>
          <w:t>Mesman</w:t>
        </w:r>
        <w:proofErr w:type="spellEnd"/>
        <w:r>
          <w:rPr>
            <w:color w:val="000000"/>
          </w:rPr>
          <w:t>, J. (2016). Gender-differentiated parenting revisited: Meta-analysis reveals very few differences in parental control of boys and girls.</w:t>
        </w:r>
        <w:r>
          <w:rPr>
            <w:rStyle w:val="apple-converted-space"/>
            <w:color w:val="000000"/>
          </w:rPr>
          <w:t> </w:t>
        </w:r>
        <w:r>
          <w:rPr>
            <w:i/>
            <w:iCs/>
            <w:color w:val="000000"/>
          </w:rPr>
          <w:t>PLOS ONE,</w:t>
        </w:r>
        <w:r>
          <w:rPr>
            <w:rStyle w:val="apple-converted-space"/>
            <w:color w:val="000000"/>
          </w:rPr>
          <w:t> </w:t>
        </w:r>
        <w:r>
          <w:rPr>
            <w:i/>
            <w:iCs/>
            <w:color w:val="000000"/>
          </w:rPr>
          <w:t>11</w:t>
        </w:r>
        <w:r>
          <w:rPr>
            <w:color w:val="000000"/>
          </w:rPr>
          <w:t>(7). doi:10.1371/journal.pone.0159193</w:t>
        </w:r>
      </w:ins>
    </w:p>
    <w:p w14:paraId="23B5A8D8" w14:textId="2C0D1066" w:rsidR="007C5136" w:rsidRPr="00C40086" w:rsidDel="000B78E6" w:rsidRDefault="007C5136" w:rsidP="007C5136">
      <w:pPr>
        <w:spacing w:line="240" w:lineRule="auto"/>
        <w:ind w:left="540" w:hanging="540"/>
        <w:rPr>
          <w:del w:id="64" w:author="Chris Soria" w:date="2022-02-09T15:02:00Z"/>
          <w:rFonts w:asciiTheme="majorBidi" w:hAnsiTheme="majorBidi" w:cstheme="majorBidi"/>
          <w:color w:val="FF0000"/>
          <w:sz w:val="24"/>
          <w:szCs w:val="24"/>
        </w:rPr>
      </w:pPr>
      <w:del w:id="65" w:author="Chris Soria" w:date="2022-02-09T15:02:00Z">
        <w:r w:rsidRPr="00C40086" w:rsidDel="000B78E6">
          <w:rPr>
            <w:rFonts w:asciiTheme="majorBidi" w:hAnsiTheme="majorBidi" w:cstheme="majorBidi"/>
            <w:color w:val="FF0000"/>
            <w:sz w:val="24"/>
            <w:szCs w:val="24"/>
          </w:rPr>
          <w:delText>xEndendijk, 2016</w:delText>
        </w:r>
      </w:del>
    </w:p>
    <w:p w14:paraId="0B1B1ED2" w14:textId="56755169" w:rsidR="007C5136" w:rsidRPr="00C40086" w:rsidDel="002D1C53" w:rsidRDefault="007C5136" w:rsidP="007C5136">
      <w:pPr>
        <w:spacing w:line="240" w:lineRule="auto"/>
        <w:ind w:left="540" w:hanging="540"/>
        <w:rPr>
          <w:del w:id="66" w:author="Chris Soria" w:date="2022-02-17T18:51:00Z"/>
          <w:rFonts w:asciiTheme="majorBidi" w:eastAsia="Times New Roman" w:hAnsiTheme="majorBidi" w:cstheme="majorBidi"/>
          <w:sz w:val="24"/>
          <w:szCs w:val="24"/>
        </w:rPr>
      </w:pPr>
      <w:del w:id="67" w:author="Chris Soria" w:date="2022-02-17T18:51:00Z">
        <w:r w:rsidRPr="00C40086" w:rsidDel="002D1C53">
          <w:rPr>
            <w:rFonts w:asciiTheme="majorBidi" w:eastAsia="Times New Roman" w:hAnsiTheme="majorBidi" w:cstheme="majorBidi"/>
            <w:sz w:val="24"/>
            <w:szCs w:val="24"/>
          </w:rPr>
          <w:delText xml:space="preserve">Entwisle, D.R., Astone, N.M. (1994). Some Practical Guidelines for Measuring Youths Race/Ethnicity and Socioeconomic Status. </w:delText>
        </w:r>
        <w:r w:rsidRPr="00C40086" w:rsidDel="002D1C53">
          <w:rPr>
            <w:rFonts w:asciiTheme="majorBidi" w:eastAsia="Times New Roman" w:hAnsiTheme="majorBidi" w:cstheme="majorBidi"/>
            <w:i/>
            <w:sz w:val="24"/>
            <w:szCs w:val="24"/>
          </w:rPr>
          <w:delText>Child Development</w:delText>
        </w:r>
        <w:r w:rsidRPr="00C40086" w:rsidDel="002D1C53">
          <w:rPr>
            <w:rFonts w:asciiTheme="majorBidi" w:eastAsia="Times New Roman" w:hAnsiTheme="majorBidi" w:cstheme="majorBidi"/>
            <w:sz w:val="24"/>
            <w:szCs w:val="24"/>
          </w:rPr>
          <w:delText>, 65(6):</w:delText>
        </w:r>
        <w:r w:rsidRPr="00C40086" w:rsidDel="002D1C53">
          <w:rPr>
            <w:rFonts w:asciiTheme="majorBidi" w:hAnsiTheme="majorBidi" w:cstheme="majorBidi"/>
            <w:sz w:val="24"/>
            <w:szCs w:val="24"/>
          </w:rPr>
          <w:delText xml:space="preserve"> </w:delText>
        </w:r>
        <w:r w:rsidRPr="00C40086" w:rsidDel="002D1C53">
          <w:rPr>
            <w:rFonts w:asciiTheme="majorBidi" w:eastAsia="Times New Roman" w:hAnsiTheme="majorBidi" w:cstheme="majorBidi"/>
            <w:sz w:val="24"/>
            <w:szCs w:val="24"/>
          </w:rPr>
          <w:delText xml:space="preserve">1521-1540, doi:10.2307/1131278. </w:delText>
        </w:r>
      </w:del>
    </w:p>
    <w:p w14:paraId="2A7A022E" w14:textId="027464A6"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t>x</w:t>
      </w:r>
      <w:ins w:id="68" w:author="Chris Soria" w:date="2022-02-17T18:51:00Z">
        <w:r w:rsidR="002D1C53">
          <w:rPr>
            <w:rFonts w:asciiTheme="majorBidi" w:eastAsia="Times New Roman" w:hAnsiTheme="majorBidi" w:cstheme="majorBidi"/>
            <w:sz w:val="24"/>
            <w:szCs w:val="24"/>
          </w:rPr>
          <w:t>x</w:t>
        </w:r>
      </w:ins>
      <w:r w:rsidRPr="00C40086">
        <w:rPr>
          <w:rFonts w:asciiTheme="majorBidi" w:eastAsia="Times New Roman" w:hAnsiTheme="majorBidi" w:cstheme="majorBidi"/>
          <w:sz w:val="24"/>
          <w:szCs w:val="24"/>
        </w:rPr>
        <w:t>Fischer</w:t>
      </w:r>
      <w:proofErr w:type="spellEnd"/>
      <w:r w:rsidRPr="00C40086">
        <w:rPr>
          <w:rFonts w:asciiTheme="majorBidi" w:eastAsia="Times New Roman" w:hAnsiTheme="majorBidi" w:cstheme="majorBidi"/>
          <w:sz w:val="24"/>
          <w:szCs w:val="24"/>
        </w:rPr>
        <w:t xml:space="preserve">, C.F. Lawton, L.E., (2020). </w:t>
      </w:r>
      <w:r w:rsidRPr="00C40086">
        <w:rPr>
          <w:rFonts w:asciiTheme="majorBidi" w:eastAsia="Times New Roman" w:hAnsiTheme="majorBidi" w:cstheme="majorBidi"/>
          <w:i/>
          <w:iCs/>
          <w:sz w:val="24"/>
          <w:szCs w:val="24"/>
        </w:rPr>
        <w:t xml:space="preserve">The University of California Social Networks Study Data Documentation.  </w:t>
      </w:r>
      <w:r w:rsidRPr="00C40086">
        <w:rPr>
          <w:rFonts w:asciiTheme="majorBidi" w:eastAsia="Times New Roman" w:hAnsiTheme="majorBidi" w:cstheme="majorBidi"/>
          <w:sz w:val="24"/>
          <w:szCs w:val="24"/>
        </w:rPr>
        <w:t xml:space="preserve">Downloaded from </w:t>
      </w:r>
      <w:hyperlink r:id="rId15" w:history="1">
        <w:r w:rsidRPr="00C40086">
          <w:rPr>
            <w:rStyle w:val="Hyperlink"/>
            <w:rFonts w:asciiTheme="majorBidi" w:eastAsia="Times New Roman" w:hAnsiTheme="majorBidi" w:cstheme="majorBidi"/>
            <w:sz w:val="24"/>
            <w:szCs w:val="24"/>
          </w:rPr>
          <w:t>https://ucnets.berkeley.edu/wp-content/uploads/2020/03/Data-Documentation_25Mar2020-1.pdf</w:t>
        </w:r>
      </w:hyperlink>
      <w:r w:rsidRPr="00C40086">
        <w:rPr>
          <w:rFonts w:asciiTheme="majorBidi" w:eastAsia="Times New Roman" w:hAnsiTheme="majorBidi" w:cstheme="majorBidi"/>
          <w:sz w:val="24"/>
          <w:szCs w:val="24"/>
        </w:rPr>
        <w:t xml:space="preserve"> </w:t>
      </w:r>
    </w:p>
    <w:p w14:paraId="25B278C7" w14:textId="6C3D81E1" w:rsidR="007C5136" w:rsidRPr="00C40086" w:rsidRDefault="002D1C53" w:rsidP="007C5136">
      <w:pPr>
        <w:spacing w:line="240" w:lineRule="auto"/>
        <w:ind w:left="540" w:hanging="540"/>
        <w:rPr>
          <w:rFonts w:asciiTheme="majorBidi" w:eastAsia="Times New Roman" w:hAnsiTheme="majorBidi" w:cstheme="majorBidi"/>
          <w:sz w:val="24"/>
          <w:szCs w:val="24"/>
        </w:rPr>
      </w:pPr>
      <w:proofErr w:type="spellStart"/>
      <w:ins w:id="69" w:author="Chris Soria" w:date="2022-02-17T18:51:00Z">
        <w:r>
          <w:rPr>
            <w:rFonts w:asciiTheme="majorBidi" w:eastAsia="Times New Roman" w:hAnsiTheme="majorBidi" w:cstheme="majorBidi"/>
            <w:sz w:val="24"/>
            <w:szCs w:val="24"/>
          </w:rPr>
          <w:t>x</w:t>
        </w:r>
      </w:ins>
      <w:r w:rsidR="007C5136" w:rsidRPr="00C40086">
        <w:rPr>
          <w:rFonts w:asciiTheme="majorBidi" w:eastAsia="Times New Roman" w:hAnsiTheme="majorBidi" w:cstheme="majorBidi"/>
          <w:sz w:val="24"/>
          <w:szCs w:val="24"/>
        </w:rPr>
        <w:t>xFloyd</w:t>
      </w:r>
      <w:proofErr w:type="spellEnd"/>
      <w:r w:rsidR="007C5136" w:rsidRPr="00C40086">
        <w:rPr>
          <w:rFonts w:asciiTheme="majorBidi" w:eastAsia="Times New Roman" w:hAnsiTheme="majorBidi" w:cstheme="majorBidi"/>
          <w:sz w:val="24"/>
          <w:szCs w:val="24"/>
        </w:rPr>
        <w:t xml:space="preserve">, K., </w:t>
      </w:r>
      <w:proofErr w:type="spellStart"/>
      <w:r w:rsidR="007C5136" w:rsidRPr="00C40086">
        <w:rPr>
          <w:rFonts w:asciiTheme="majorBidi" w:eastAsia="Times New Roman" w:hAnsiTheme="majorBidi" w:cstheme="majorBidi"/>
          <w:sz w:val="24"/>
          <w:szCs w:val="24"/>
        </w:rPr>
        <w:t>Morman</w:t>
      </w:r>
      <w:proofErr w:type="spellEnd"/>
      <w:r w:rsidR="007C5136" w:rsidRPr="00C40086">
        <w:rPr>
          <w:rFonts w:asciiTheme="majorBidi" w:eastAsia="Times New Roman" w:hAnsiTheme="majorBidi" w:cstheme="majorBidi"/>
          <w:sz w:val="24"/>
          <w:szCs w:val="24"/>
        </w:rPr>
        <w:t xml:space="preserve">, M.T. (1997). Affectionate Communication in Nonromantic Relationships: Influences of Communicator, Relational, and Contextual Factors. </w:t>
      </w:r>
      <w:r w:rsidR="007C5136" w:rsidRPr="00C40086">
        <w:rPr>
          <w:rFonts w:asciiTheme="majorBidi" w:eastAsia="Times New Roman" w:hAnsiTheme="majorBidi" w:cstheme="majorBidi"/>
          <w:i/>
          <w:sz w:val="24"/>
          <w:szCs w:val="24"/>
        </w:rPr>
        <w:t>Western Journal of Communication</w:t>
      </w:r>
      <w:r w:rsidR="007C5136" w:rsidRPr="00C40086">
        <w:rPr>
          <w:rFonts w:asciiTheme="majorBidi" w:eastAsia="Times New Roman" w:hAnsiTheme="majorBidi" w:cstheme="majorBidi"/>
          <w:sz w:val="24"/>
          <w:szCs w:val="24"/>
        </w:rPr>
        <w:t xml:space="preserve">, 61(3): 279–298. doi:10.1080/10570319709374578. </w:t>
      </w:r>
    </w:p>
    <w:p w14:paraId="4AD02A82" w14:textId="5FDEBB64" w:rsidR="007C5136" w:rsidRPr="00C40086" w:rsidDel="002D1C53" w:rsidRDefault="007C5136" w:rsidP="007C5136">
      <w:pPr>
        <w:spacing w:line="240" w:lineRule="auto"/>
        <w:ind w:left="540" w:hanging="540"/>
        <w:rPr>
          <w:del w:id="70" w:author="Chris Soria" w:date="2022-02-17T18:52:00Z"/>
          <w:rFonts w:asciiTheme="majorBidi" w:eastAsia="Times New Roman" w:hAnsiTheme="majorBidi" w:cstheme="majorBidi"/>
          <w:sz w:val="24"/>
          <w:szCs w:val="24"/>
        </w:rPr>
      </w:pPr>
      <w:del w:id="71" w:author="Chris Soria" w:date="2022-02-17T18:52:00Z">
        <w:r w:rsidRPr="00C40086" w:rsidDel="002D1C53">
          <w:rPr>
            <w:rFonts w:asciiTheme="majorBidi" w:eastAsia="Times New Roman" w:hAnsiTheme="majorBidi" w:cstheme="majorBidi"/>
            <w:sz w:val="24"/>
            <w:szCs w:val="24"/>
          </w:rPr>
          <w:delText xml:space="preserve">Floyd, K., Sargent, J. E., &amp; Di Corcia, M. (2004). Human affection exchange: VI. Further tests of reproductive probability as a predictor of men's affection with their adult sons. </w:delText>
        </w:r>
        <w:r w:rsidRPr="00C40086" w:rsidDel="002D1C53">
          <w:rPr>
            <w:rFonts w:asciiTheme="majorBidi" w:eastAsia="Times New Roman" w:hAnsiTheme="majorBidi" w:cstheme="majorBidi"/>
            <w:i/>
            <w:iCs/>
            <w:sz w:val="24"/>
            <w:szCs w:val="24"/>
          </w:rPr>
          <w:delText>The Journal of Social Psychology</w:delText>
        </w:r>
        <w:r w:rsidRPr="00C40086" w:rsidDel="002D1C53">
          <w:rPr>
            <w:rFonts w:asciiTheme="majorBidi" w:eastAsia="Times New Roman" w:hAnsiTheme="majorBidi" w:cstheme="majorBidi"/>
            <w:sz w:val="24"/>
            <w:szCs w:val="24"/>
          </w:rPr>
          <w:delText xml:space="preserve">, 144(2), 191-206. </w:delText>
        </w:r>
      </w:del>
    </w:p>
    <w:p w14:paraId="2EFB8A41" w14:textId="7E8C4E90" w:rsidR="007C5136" w:rsidRPr="00C40086" w:rsidDel="002D1C53" w:rsidRDefault="007C5136" w:rsidP="007C5136">
      <w:pPr>
        <w:spacing w:line="240" w:lineRule="auto"/>
        <w:ind w:left="540" w:hanging="540"/>
        <w:rPr>
          <w:del w:id="72" w:author="Chris Soria" w:date="2022-02-17T18:53:00Z"/>
          <w:rFonts w:asciiTheme="majorBidi" w:eastAsia="Times New Roman" w:hAnsiTheme="majorBidi" w:cstheme="majorBidi"/>
          <w:sz w:val="24"/>
          <w:szCs w:val="24"/>
        </w:rPr>
      </w:pPr>
      <w:del w:id="73" w:author="Chris Soria" w:date="2022-02-17T18:53:00Z">
        <w:r w:rsidRPr="00C40086" w:rsidDel="002D1C53">
          <w:rPr>
            <w:rFonts w:asciiTheme="majorBidi" w:eastAsia="Times New Roman" w:hAnsiTheme="majorBidi" w:cstheme="majorBidi"/>
            <w:sz w:val="24"/>
            <w:szCs w:val="24"/>
          </w:rPr>
          <w:delText xml:space="preserve">Fraley, R. C., &amp; Shaver, P. R. (2000). Adult Romantic Attachment: Theoretical Developments, Emerging Controversies, and Unanswered Questions. </w:delText>
        </w:r>
        <w:r w:rsidRPr="00C40086" w:rsidDel="002D1C53">
          <w:rPr>
            <w:rFonts w:asciiTheme="majorBidi" w:eastAsia="Times New Roman" w:hAnsiTheme="majorBidi" w:cstheme="majorBidi"/>
            <w:i/>
            <w:iCs/>
            <w:sz w:val="24"/>
            <w:szCs w:val="24"/>
          </w:rPr>
          <w:delText>Review of General Psychology,</w:delText>
        </w:r>
        <w:r w:rsidRPr="00C40086" w:rsidDel="002D1C53">
          <w:rPr>
            <w:rFonts w:asciiTheme="majorBidi" w:eastAsia="Times New Roman" w:hAnsiTheme="majorBidi" w:cstheme="majorBidi"/>
            <w:sz w:val="24"/>
            <w:szCs w:val="24"/>
          </w:rPr>
          <w:delText xml:space="preserve"> 4(2), 132–154. </w:delText>
        </w:r>
        <w:r w:rsidR="00EB7BB2" w:rsidDel="002D1C53">
          <w:fldChar w:fldCharType="begin"/>
        </w:r>
        <w:r w:rsidR="00EB7BB2" w:rsidDel="002D1C53">
          <w:delInstrText xml:space="preserve"> HYPERLINK "https://doi.org/10.1037/1089-2680.4.2.132</w:delInstrText>
        </w:r>
        <w:r w:rsidR="00EB7BB2" w:rsidDel="002D1C53">
          <w:delInstrText xml:space="preserve">" </w:delInstrText>
        </w:r>
        <w:r w:rsidR="00EB7BB2" w:rsidDel="002D1C53">
          <w:fldChar w:fldCharType="separate"/>
        </w:r>
        <w:r w:rsidRPr="00C40086" w:rsidDel="002D1C53">
          <w:rPr>
            <w:rStyle w:val="Hyperlink"/>
            <w:rFonts w:asciiTheme="majorBidi" w:eastAsia="Times New Roman" w:hAnsiTheme="majorBidi" w:cstheme="majorBidi"/>
            <w:sz w:val="24"/>
            <w:szCs w:val="24"/>
          </w:rPr>
          <w:delText>https://doi.org/10.1037/1089-2680.4.2.132</w:delText>
        </w:r>
        <w:r w:rsidR="00EB7BB2" w:rsidDel="002D1C53">
          <w:rPr>
            <w:rStyle w:val="Hyperlink"/>
            <w:rFonts w:asciiTheme="majorBidi" w:eastAsia="Times New Roman" w:hAnsiTheme="majorBidi" w:cstheme="majorBidi"/>
            <w:sz w:val="24"/>
            <w:szCs w:val="24"/>
          </w:rPr>
          <w:fldChar w:fldCharType="end"/>
        </w:r>
      </w:del>
    </w:p>
    <w:p w14:paraId="02F3AEF7" w14:textId="12A0A897" w:rsidR="007C5136" w:rsidRPr="00C40086" w:rsidDel="002D1C53" w:rsidRDefault="007C5136" w:rsidP="007C5136">
      <w:pPr>
        <w:spacing w:line="240" w:lineRule="auto"/>
        <w:ind w:left="540" w:hanging="540"/>
        <w:rPr>
          <w:del w:id="74" w:author="Chris Soria" w:date="2022-02-17T18:53:00Z"/>
          <w:rFonts w:asciiTheme="majorBidi" w:eastAsia="Times New Roman" w:hAnsiTheme="majorBidi" w:cstheme="majorBidi"/>
          <w:sz w:val="24"/>
          <w:szCs w:val="24"/>
        </w:rPr>
      </w:pPr>
      <w:del w:id="75" w:author="Chris Soria" w:date="2022-02-17T18:53:00Z">
        <w:r w:rsidRPr="00C40086" w:rsidDel="002D1C53">
          <w:rPr>
            <w:rFonts w:asciiTheme="majorBidi" w:eastAsia="Times New Roman" w:hAnsiTheme="majorBidi" w:cstheme="majorBidi"/>
            <w:sz w:val="24"/>
            <w:szCs w:val="24"/>
          </w:rPr>
          <w:delText xml:space="preserve">Fraley, R. Chris. “Attachment Stability From Infancy to Adulthood: Meta-Analysis and Dynamic Modeling of Developmental Mechanisms.” </w:delText>
        </w:r>
        <w:r w:rsidRPr="00C40086" w:rsidDel="002D1C53">
          <w:rPr>
            <w:rFonts w:asciiTheme="majorBidi" w:eastAsia="Times New Roman" w:hAnsiTheme="majorBidi" w:cstheme="majorBidi"/>
            <w:i/>
            <w:sz w:val="24"/>
            <w:szCs w:val="24"/>
          </w:rPr>
          <w:delText>Personality and Social Psychology Review</w:delText>
        </w:r>
        <w:r w:rsidRPr="00C40086" w:rsidDel="002D1C53">
          <w:rPr>
            <w:rFonts w:asciiTheme="majorBidi" w:eastAsia="Times New Roman" w:hAnsiTheme="majorBidi" w:cstheme="majorBidi"/>
            <w:sz w:val="24"/>
            <w:szCs w:val="24"/>
          </w:rPr>
          <w:delText xml:space="preserve">, vol. 6, no. 2, 2002, pp. 123–151., doi:10.1207/s15327957pspr0602_03. </w:delText>
        </w:r>
      </w:del>
    </w:p>
    <w:p w14:paraId="598BFAEB" w14:textId="61EEB1A9"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t>x</w:t>
      </w:r>
      <w:ins w:id="76" w:author="Chris Soria" w:date="2022-02-17T18:53:00Z">
        <w:r w:rsidR="002D1C53">
          <w:rPr>
            <w:rFonts w:asciiTheme="majorBidi" w:eastAsia="Times New Roman" w:hAnsiTheme="majorBidi" w:cstheme="majorBidi"/>
            <w:sz w:val="24"/>
            <w:szCs w:val="24"/>
          </w:rPr>
          <w:t>x</w:t>
        </w:r>
      </w:ins>
      <w:r w:rsidRPr="00C40086">
        <w:rPr>
          <w:rFonts w:asciiTheme="majorBidi" w:eastAsia="Times New Roman" w:hAnsiTheme="majorBidi" w:cstheme="majorBidi"/>
          <w:sz w:val="24"/>
          <w:szCs w:val="24"/>
        </w:rPr>
        <w:t>Gerstel</w:t>
      </w:r>
      <w:proofErr w:type="spellEnd"/>
      <w:r w:rsidRPr="00C40086">
        <w:rPr>
          <w:rFonts w:asciiTheme="majorBidi" w:eastAsia="Times New Roman" w:hAnsiTheme="majorBidi" w:cstheme="majorBidi"/>
          <w:sz w:val="24"/>
          <w:szCs w:val="24"/>
        </w:rPr>
        <w:t xml:space="preserve">, N., Sarkisian, N. (2006). Marriage: The Good, the Bad, and the Greedy. </w:t>
      </w:r>
      <w:r w:rsidRPr="00C40086">
        <w:rPr>
          <w:rFonts w:asciiTheme="majorBidi" w:eastAsia="Times New Roman" w:hAnsiTheme="majorBidi" w:cstheme="majorBidi"/>
          <w:i/>
          <w:sz w:val="24"/>
          <w:szCs w:val="24"/>
        </w:rPr>
        <w:t xml:space="preserve">American Sociological Association, </w:t>
      </w:r>
      <w:r w:rsidRPr="00C40086">
        <w:rPr>
          <w:rFonts w:asciiTheme="majorBidi" w:eastAsia="Times New Roman" w:hAnsiTheme="majorBidi" w:cstheme="majorBidi"/>
          <w:sz w:val="24"/>
          <w:szCs w:val="24"/>
        </w:rPr>
        <w:t xml:space="preserve">5(4): 16–21. </w:t>
      </w:r>
      <w:proofErr w:type="spellStart"/>
      <w:r w:rsidRPr="00C40086">
        <w:rPr>
          <w:rFonts w:asciiTheme="majorBidi" w:eastAsia="Times New Roman" w:hAnsiTheme="majorBidi" w:cstheme="majorBidi"/>
          <w:sz w:val="24"/>
          <w:szCs w:val="24"/>
        </w:rPr>
        <w:t>doi:https</w:t>
      </w:r>
      <w:proofErr w:type="spellEnd"/>
      <w:r w:rsidRPr="00C40086">
        <w:rPr>
          <w:rFonts w:asciiTheme="majorBidi" w:eastAsia="Times New Roman" w:hAnsiTheme="majorBidi" w:cstheme="majorBidi"/>
          <w:sz w:val="24"/>
          <w:szCs w:val="24"/>
        </w:rPr>
        <w:t xml:space="preserve">://doi.org/10.1525/ctx.2006.5.4.16. </w:t>
      </w:r>
    </w:p>
    <w:p w14:paraId="6A25E442"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x</w:t>
      </w:r>
      <w:r w:rsidRPr="00C40086">
        <w:rPr>
          <w:rFonts w:asciiTheme="majorBidi" w:hAnsiTheme="majorBidi" w:cstheme="majorBidi"/>
          <w:sz w:val="24"/>
          <w:szCs w:val="24"/>
        </w:rPr>
        <w:t xml:space="preserve"> </w:t>
      </w:r>
      <w:proofErr w:type="spellStart"/>
      <w:r w:rsidRPr="00C40086">
        <w:rPr>
          <w:rFonts w:asciiTheme="majorBidi" w:eastAsia="Times New Roman" w:hAnsiTheme="majorBidi" w:cstheme="majorBidi"/>
          <w:sz w:val="24"/>
          <w:szCs w:val="24"/>
        </w:rPr>
        <w:t>Guiaux</w:t>
      </w:r>
      <w:proofErr w:type="spellEnd"/>
      <w:r w:rsidRPr="00C40086">
        <w:rPr>
          <w:rFonts w:asciiTheme="majorBidi" w:eastAsia="Times New Roman" w:hAnsiTheme="majorBidi" w:cstheme="majorBidi"/>
          <w:sz w:val="24"/>
          <w:szCs w:val="24"/>
        </w:rPr>
        <w:t xml:space="preserve">, M., Van Tilburg, T., </w:t>
      </w:r>
      <w:proofErr w:type="spellStart"/>
      <w:r w:rsidRPr="00C40086">
        <w:rPr>
          <w:rFonts w:asciiTheme="majorBidi" w:eastAsia="Times New Roman" w:hAnsiTheme="majorBidi" w:cstheme="majorBidi"/>
          <w:sz w:val="24"/>
          <w:szCs w:val="24"/>
        </w:rPr>
        <w:t>Broese</w:t>
      </w:r>
      <w:proofErr w:type="spellEnd"/>
      <w:r w:rsidRPr="00C40086">
        <w:rPr>
          <w:rFonts w:asciiTheme="majorBidi" w:eastAsia="Times New Roman" w:hAnsiTheme="majorBidi" w:cstheme="majorBidi"/>
          <w:sz w:val="24"/>
          <w:szCs w:val="24"/>
        </w:rPr>
        <w:t xml:space="preserve"> Van </w:t>
      </w:r>
      <w:proofErr w:type="spellStart"/>
      <w:r w:rsidRPr="00C40086">
        <w:rPr>
          <w:rFonts w:asciiTheme="majorBidi" w:eastAsia="Times New Roman" w:hAnsiTheme="majorBidi" w:cstheme="majorBidi"/>
          <w:sz w:val="24"/>
          <w:szCs w:val="24"/>
        </w:rPr>
        <w:t>Groenou</w:t>
      </w:r>
      <w:proofErr w:type="spellEnd"/>
      <w:r w:rsidRPr="00C40086">
        <w:rPr>
          <w:rFonts w:asciiTheme="majorBidi" w:eastAsia="Times New Roman" w:hAnsiTheme="majorBidi" w:cstheme="majorBidi"/>
          <w:sz w:val="24"/>
          <w:szCs w:val="24"/>
        </w:rPr>
        <w:t xml:space="preserve">, </w:t>
      </w:r>
      <w:proofErr w:type="gramStart"/>
      <w:r w:rsidRPr="00C40086">
        <w:rPr>
          <w:rFonts w:asciiTheme="majorBidi" w:eastAsia="Times New Roman" w:hAnsiTheme="majorBidi" w:cstheme="majorBidi"/>
          <w:sz w:val="24"/>
          <w:szCs w:val="24"/>
        </w:rPr>
        <w:t>M.(</w:t>
      </w:r>
      <w:proofErr w:type="gramEnd"/>
      <w:r w:rsidRPr="00C40086">
        <w:rPr>
          <w:rFonts w:asciiTheme="majorBidi" w:eastAsia="Times New Roman" w:hAnsiTheme="majorBidi" w:cstheme="majorBidi"/>
          <w:sz w:val="24"/>
          <w:szCs w:val="24"/>
        </w:rPr>
        <w:t xml:space="preserve">2007). Changes in Contact and Support Exchange in Personal Networks after Widowhood. </w:t>
      </w:r>
      <w:r w:rsidRPr="00C40086">
        <w:rPr>
          <w:rFonts w:asciiTheme="majorBidi" w:eastAsia="Times New Roman" w:hAnsiTheme="majorBidi" w:cstheme="majorBidi"/>
          <w:i/>
          <w:sz w:val="24"/>
          <w:szCs w:val="24"/>
        </w:rPr>
        <w:t>Personal Relationships</w:t>
      </w:r>
      <w:r w:rsidRPr="00C40086">
        <w:rPr>
          <w:rFonts w:asciiTheme="majorBidi" w:eastAsia="Times New Roman" w:hAnsiTheme="majorBidi" w:cstheme="majorBidi"/>
          <w:sz w:val="24"/>
          <w:szCs w:val="24"/>
        </w:rPr>
        <w:t xml:space="preserve">, 14(3): 457–473. doi:10.1111/j.1475-6811.2007.00165.x. </w:t>
      </w:r>
    </w:p>
    <w:p w14:paraId="4AB2B57B" w14:textId="3B11D5CF" w:rsidR="007C5136" w:rsidRPr="00C40086" w:rsidDel="002D1C53" w:rsidRDefault="007C5136" w:rsidP="007C5136">
      <w:pPr>
        <w:spacing w:line="240" w:lineRule="auto"/>
        <w:ind w:left="540" w:hanging="540"/>
        <w:rPr>
          <w:del w:id="77" w:author="Chris Soria" w:date="2022-02-17T18:53:00Z"/>
          <w:rFonts w:asciiTheme="majorBidi" w:eastAsia="Times New Roman" w:hAnsiTheme="majorBidi" w:cstheme="majorBidi"/>
          <w:sz w:val="24"/>
          <w:szCs w:val="24"/>
        </w:rPr>
      </w:pPr>
      <w:del w:id="78" w:author="Chris Soria" w:date="2022-02-17T18:53:00Z">
        <w:r w:rsidRPr="00C40086" w:rsidDel="002D1C53">
          <w:rPr>
            <w:rFonts w:asciiTheme="majorBidi" w:eastAsia="Times New Roman" w:hAnsiTheme="majorBidi" w:cstheme="majorBidi"/>
            <w:sz w:val="24"/>
            <w:szCs w:val="24"/>
          </w:rPr>
          <w:delText xml:space="preserve">Hannighofer, J., Foran, H., Hahlweg, K., Zimmermann, T. (2017). Impact of Relationship Status and Quality (Family Type) on the Mental Health of Mothers and Their Children: A 10-Year Longitudinal Study. </w:delText>
        </w:r>
        <w:r w:rsidRPr="00C40086" w:rsidDel="002D1C53">
          <w:rPr>
            <w:rFonts w:asciiTheme="majorBidi" w:eastAsia="Times New Roman" w:hAnsiTheme="majorBidi" w:cstheme="majorBidi"/>
            <w:i/>
            <w:sz w:val="24"/>
            <w:szCs w:val="24"/>
          </w:rPr>
          <w:delText>Frontiers in Psychiatry</w:delText>
        </w:r>
        <w:r w:rsidRPr="00C40086" w:rsidDel="002D1C53">
          <w:rPr>
            <w:rFonts w:asciiTheme="majorBidi" w:eastAsia="Times New Roman" w:hAnsiTheme="majorBidi" w:cstheme="majorBidi"/>
            <w:sz w:val="24"/>
            <w:szCs w:val="24"/>
          </w:rPr>
          <w:delText xml:space="preserve">, vol. 8, 2017, doi:10.3389/fpsyt.2017.00266. </w:delText>
        </w:r>
      </w:del>
    </w:p>
    <w:p w14:paraId="44E9130A" w14:textId="1FD7D93C" w:rsidR="007C5136" w:rsidRPr="00C40086" w:rsidDel="002D1C53" w:rsidRDefault="007C5136" w:rsidP="00101C84">
      <w:pPr>
        <w:spacing w:after="0" w:line="240" w:lineRule="auto"/>
        <w:ind w:left="547" w:hanging="547"/>
        <w:rPr>
          <w:del w:id="79" w:author="Chris Soria" w:date="2022-02-17T18:54:00Z"/>
          <w:rFonts w:asciiTheme="majorBidi" w:eastAsia="Times New Roman" w:hAnsiTheme="majorBidi" w:cstheme="majorBidi"/>
          <w:sz w:val="24"/>
          <w:szCs w:val="24"/>
        </w:rPr>
      </w:pPr>
      <w:del w:id="80" w:author="Chris Soria" w:date="2022-02-17T18:54:00Z">
        <w:r w:rsidRPr="00C40086" w:rsidDel="002D1C53">
          <w:rPr>
            <w:rFonts w:asciiTheme="majorBidi" w:eastAsia="Times New Roman" w:hAnsiTheme="majorBidi" w:cstheme="majorBidi"/>
            <w:sz w:val="24"/>
            <w:szCs w:val="24"/>
          </w:rPr>
          <w:delText xml:space="preserve">Hazan, Cindy, and Phillip Shaver. “Romantic Love Conceptualized as an Attachment Process.” </w:delText>
        </w:r>
        <w:r w:rsidRPr="00C40086" w:rsidDel="002D1C53">
          <w:rPr>
            <w:rFonts w:asciiTheme="majorBidi" w:eastAsia="Times New Roman" w:hAnsiTheme="majorBidi" w:cstheme="majorBidi"/>
            <w:i/>
            <w:sz w:val="24"/>
            <w:szCs w:val="24"/>
          </w:rPr>
          <w:delText>Journal of Personality and Social Psychology</w:delText>
        </w:r>
        <w:r w:rsidRPr="00C40086" w:rsidDel="002D1C53">
          <w:rPr>
            <w:rFonts w:asciiTheme="majorBidi" w:eastAsia="Times New Roman" w:hAnsiTheme="majorBidi" w:cstheme="majorBidi"/>
            <w:sz w:val="24"/>
            <w:szCs w:val="24"/>
          </w:rPr>
          <w:delText xml:space="preserve">, vol. 52, no. 3, 1987, pp. 511–524., doi:10.1037//0022-3514.52.3.511. </w:delText>
        </w:r>
      </w:del>
    </w:p>
    <w:p w14:paraId="0278E4F9" w14:textId="74F5DCD8" w:rsidR="007C5136" w:rsidRPr="00C40086" w:rsidRDefault="007C5136" w:rsidP="00101C84">
      <w:pPr>
        <w:spacing w:line="240" w:lineRule="auto"/>
        <w:ind w:left="540" w:hanging="540"/>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x</w:t>
      </w:r>
      <w:ins w:id="81" w:author="Chris Soria" w:date="2022-02-17T18:54:00Z">
        <w:r w:rsidR="002D1C53">
          <w:rPr>
            <w:rFonts w:asciiTheme="majorBidi" w:eastAsia="Times New Roman" w:hAnsiTheme="majorBidi" w:cstheme="majorBidi"/>
            <w:sz w:val="24"/>
            <w:szCs w:val="24"/>
          </w:rPr>
          <w:t>x</w:t>
        </w:r>
      </w:ins>
      <w:r w:rsidRPr="00C40086">
        <w:rPr>
          <w:rFonts w:asciiTheme="majorBidi" w:hAnsiTheme="majorBidi" w:cstheme="majorBidi"/>
          <w:sz w:val="24"/>
          <w:szCs w:val="24"/>
        </w:rPr>
        <w:t xml:space="preserve"> </w:t>
      </w:r>
      <w:proofErr w:type="spellStart"/>
      <w:r w:rsidRPr="00C40086">
        <w:rPr>
          <w:rFonts w:asciiTheme="majorBidi" w:eastAsia="Times New Roman" w:hAnsiTheme="majorBidi" w:cstheme="majorBidi"/>
          <w:sz w:val="24"/>
          <w:szCs w:val="24"/>
        </w:rPr>
        <w:t>Hofferth</w:t>
      </w:r>
      <w:proofErr w:type="spellEnd"/>
      <w:r w:rsidRPr="00C40086">
        <w:rPr>
          <w:rFonts w:asciiTheme="majorBidi" w:eastAsia="Times New Roman" w:hAnsiTheme="majorBidi" w:cstheme="majorBidi"/>
          <w:sz w:val="24"/>
          <w:szCs w:val="24"/>
        </w:rPr>
        <w:t>, S. and Goldscheider, F. (2015). Fatherhood. In: Wright, J.D. (editor-in-chief).</w:t>
      </w:r>
      <w:ins w:id="82" w:author="Leora Lawton" w:date="2022-02-15T16:18:00Z">
        <w:r w:rsidR="00101C84">
          <w:rPr>
            <w:rFonts w:asciiTheme="majorBidi" w:eastAsia="Times New Roman" w:hAnsiTheme="majorBidi" w:cstheme="majorBidi"/>
            <w:sz w:val="24"/>
            <w:szCs w:val="24"/>
          </w:rPr>
          <w:t xml:space="preserve"> </w:t>
        </w:r>
      </w:ins>
      <w:r w:rsidRPr="00101C84">
        <w:rPr>
          <w:rFonts w:asciiTheme="majorBidi" w:eastAsia="Times New Roman" w:hAnsiTheme="majorBidi" w:cstheme="majorBidi"/>
          <w:i/>
          <w:iCs/>
          <w:sz w:val="24"/>
          <w:szCs w:val="24"/>
        </w:rPr>
        <w:t>International Encyclopedia of the Social &amp; Behavioral Sciences</w:t>
      </w:r>
      <w:r w:rsidRPr="00C40086">
        <w:rPr>
          <w:rFonts w:asciiTheme="majorBidi" w:eastAsia="Times New Roman" w:hAnsiTheme="majorBidi" w:cstheme="majorBidi"/>
          <w:sz w:val="24"/>
          <w:szCs w:val="24"/>
        </w:rPr>
        <w:t>, 2nd edition,</w:t>
      </w:r>
      <w:ins w:id="83" w:author="Leora Lawton" w:date="2022-02-15T16:18:00Z">
        <w:r w:rsidR="00101C84">
          <w:rPr>
            <w:rFonts w:asciiTheme="majorBidi" w:eastAsia="Times New Roman" w:hAnsiTheme="majorBidi" w:cstheme="majorBidi"/>
            <w:sz w:val="24"/>
            <w:szCs w:val="24"/>
          </w:rPr>
          <w:t xml:space="preserve"> </w:t>
        </w:r>
      </w:ins>
      <w:r w:rsidRPr="00C40086">
        <w:rPr>
          <w:rFonts w:asciiTheme="majorBidi" w:eastAsia="Times New Roman" w:hAnsiTheme="majorBidi" w:cstheme="majorBidi"/>
          <w:sz w:val="24"/>
          <w:szCs w:val="24"/>
        </w:rPr>
        <w:t>Vol 8. Oxford: Elsevier: 840–843. doi:10.1016/B978-0-08-097086-8.31103-5.</w:t>
      </w:r>
    </w:p>
    <w:p w14:paraId="72F4D6F5" w14:textId="28789CD7"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t>x</w:t>
      </w:r>
      <w:ins w:id="84" w:author="Chris Soria" w:date="2022-02-17T18:54:00Z">
        <w:r w:rsidR="002D1C53">
          <w:rPr>
            <w:rFonts w:asciiTheme="majorBidi" w:eastAsia="Times New Roman" w:hAnsiTheme="majorBidi" w:cstheme="majorBidi"/>
            <w:sz w:val="24"/>
            <w:szCs w:val="24"/>
          </w:rPr>
          <w:t>x</w:t>
        </w:r>
      </w:ins>
      <w:r w:rsidRPr="00C40086">
        <w:rPr>
          <w:rFonts w:asciiTheme="majorBidi" w:eastAsia="Times New Roman" w:hAnsiTheme="majorBidi" w:cstheme="majorBidi"/>
          <w:sz w:val="24"/>
          <w:szCs w:val="24"/>
        </w:rPr>
        <w:t>Kalmijn</w:t>
      </w:r>
      <w:proofErr w:type="spellEnd"/>
      <w:r w:rsidRPr="00C40086">
        <w:rPr>
          <w:rFonts w:asciiTheme="majorBidi" w:eastAsia="Times New Roman" w:hAnsiTheme="majorBidi" w:cstheme="majorBidi"/>
          <w:sz w:val="24"/>
          <w:szCs w:val="24"/>
        </w:rPr>
        <w:t xml:space="preserve">, M. De Graaf, P.M. (2012). Life Course Changes of Children and Well-Being of Parents. </w:t>
      </w:r>
      <w:r w:rsidRPr="00C40086">
        <w:rPr>
          <w:rFonts w:asciiTheme="majorBidi" w:eastAsia="Times New Roman" w:hAnsiTheme="majorBidi" w:cstheme="majorBidi"/>
          <w:i/>
          <w:sz w:val="24"/>
          <w:szCs w:val="24"/>
        </w:rPr>
        <w:t>Journal of Marriage and Family</w:t>
      </w:r>
      <w:r w:rsidRPr="00C40086">
        <w:rPr>
          <w:rFonts w:asciiTheme="majorBidi" w:eastAsia="Times New Roman" w:hAnsiTheme="majorBidi" w:cstheme="majorBidi"/>
          <w:sz w:val="24"/>
          <w:szCs w:val="24"/>
        </w:rPr>
        <w:t xml:space="preserve">, 74(2):269–280. doi:10.1111/j.1741-3737.2012.00961.x. </w:t>
      </w:r>
    </w:p>
    <w:p w14:paraId="35E75F2E" w14:textId="4865B727" w:rsidR="007C5136" w:rsidRPr="00C40086" w:rsidDel="002D1C53" w:rsidRDefault="007C5136" w:rsidP="007C5136">
      <w:pPr>
        <w:spacing w:line="240" w:lineRule="auto"/>
        <w:ind w:left="540" w:hanging="540"/>
        <w:rPr>
          <w:del w:id="85" w:author="Chris Soria" w:date="2022-02-17T18:55:00Z"/>
          <w:rFonts w:asciiTheme="majorBidi" w:eastAsia="Times New Roman" w:hAnsiTheme="majorBidi" w:cstheme="majorBidi"/>
          <w:sz w:val="24"/>
          <w:szCs w:val="24"/>
        </w:rPr>
      </w:pPr>
      <w:del w:id="86" w:author="Chris Soria" w:date="2022-02-17T18:55:00Z">
        <w:r w:rsidRPr="00C40086" w:rsidDel="002D1C53">
          <w:rPr>
            <w:rFonts w:asciiTheme="majorBidi" w:eastAsia="Times New Roman" w:hAnsiTheme="majorBidi" w:cstheme="majorBidi"/>
            <w:sz w:val="24"/>
            <w:szCs w:val="24"/>
          </w:rPr>
          <w:delText xml:space="preserve">King, Valarie, et al. “Factors Associated with Positive Relationships between Stepfathers and Adolescent Stepchildren.” </w:delText>
        </w:r>
        <w:r w:rsidRPr="00C40086" w:rsidDel="002D1C53">
          <w:rPr>
            <w:rFonts w:asciiTheme="majorBidi" w:eastAsia="Times New Roman" w:hAnsiTheme="majorBidi" w:cstheme="majorBidi"/>
            <w:i/>
            <w:sz w:val="24"/>
            <w:szCs w:val="24"/>
          </w:rPr>
          <w:delText>Social Science Research</w:delText>
        </w:r>
        <w:r w:rsidRPr="00C40086" w:rsidDel="002D1C53">
          <w:rPr>
            <w:rFonts w:asciiTheme="majorBidi" w:eastAsia="Times New Roman" w:hAnsiTheme="majorBidi" w:cstheme="majorBidi"/>
            <w:sz w:val="24"/>
            <w:szCs w:val="24"/>
          </w:rPr>
          <w:delText xml:space="preserve">, vol. 47, 2014, pp. 16–29., doi:10.1016/j.ssresearch.2014.03.010. </w:delText>
        </w:r>
      </w:del>
    </w:p>
    <w:p w14:paraId="083B40F4" w14:textId="5F00A7A4" w:rsidR="007C5136" w:rsidRPr="00C40086" w:rsidRDefault="007C5136" w:rsidP="007C5136">
      <w:pPr>
        <w:spacing w:line="240" w:lineRule="auto"/>
        <w:ind w:left="540" w:hanging="540"/>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x</w:t>
      </w:r>
      <w:ins w:id="87" w:author="Chris Soria" w:date="2022-02-17T18:55:00Z">
        <w:r w:rsidR="002D1C53">
          <w:rPr>
            <w:rFonts w:asciiTheme="majorBidi" w:eastAsia="Times New Roman" w:hAnsiTheme="majorBidi" w:cstheme="majorBidi"/>
            <w:sz w:val="24"/>
            <w:szCs w:val="24"/>
          </w:rPr>
          <w:t>x</w:t>
        </w:r>
      </w:ins>
      <w:r w:rsidRPr="00C40086">
        <w:rPr>
          <w:rFonts w:asciiTheme="majorBidi" w:hAnsiTheme="majorBidi" w:cstheme="majorBidi"/>
          <w:color w:val="333333"/>
          <w:sz w:val="24"/>
          <w:szCs w:val="24"/>
          <w:shd w:val="clear" w:color="auto" w:fill="FFFFFF"/>
        </w:rPr>
        <w:t xml:space="preserve"> King, V., Thorsen, M. L., &amp; Amato, P. R. (2014). Factors associated with positive relationships between stepfathers and adolescent stepchildren. </w:t>
      </w:r>
      <w:r w:rsidRPr="00C40086">
        <w:rPr>
          <w:rStyle w:val="Emphasis"/>
          <w:rFonts w:asciiTheme="majorBidi" w:hAnsiTheme="majorBidi" w:cstheme="majorBidi"/>
          <w:color w:val="333333"/>
          <w:sz w:val="24"/>
          <w:szCs w:val="24"/>
          <w:shd w:val="clear" w:color="auto" w:fill="FFFFFF"/>
        </w:rPr>
        <w:t>Social Science Research, 47,</w:t>
      </w:r>
      <w:r w:rsidRPr="00C40086">
        <w:rPr>
          <w:rFonts w:asciiTheme="majorBidi" w:hAnsiTheme="majorBidi" w:cstheme="majorBidi"/>
          <w:color w:val="333333"/>
          <w:sz w:val="24"/>
          <w:szCs w:val="24"/>
          <w:shd w:val="clear" w:color="auto" w:fill="FFFFFF"/>
        </w:rPr>
        <w:t> 16–29. </w:t>
      </w:r>
      <w:hyperlink r:id="rId16" w:tgtFrame="_blank" w:history="1">
        <w:r w:rsidRPr="00C40086">
          <w:rPr>
            <w:rStyle w:val="Hyperlink"/>
            <w:rFonts w:asciiTheme="majorBidi" w:hAnsiTheme="majorBidi" w:cstheme="majorBidi"/>
            <w:color w:val="2C72B7"/>
            <w:sz w:val="24"/>
            <w:szCs w:val="24"/>
            <w:shd w:val="clear" w:color="auto" w:fill="FFFFFF"/>
          </w:rPr>
          <w:t>https://doi.org/10.1016/j.ssresearch.2014.03.010</w:t>
        </w:r>
      </w:hyperlink>
      <w:r w:rsidRPr="00C40086">
        <w:rPr>
          <w:rFonts w:asciiTheme="majorBidi" w:eastAsia="Times New Roman" w:hAnsiTheme="majorBidi" w:cstheme="majorBidi"/>
          <w:sz w:val="24"/>
          <w:szCs w:val="24"/>
        </w:rPr>
        <w:t>.</w:t>
      </w:r>
    </w:p>
    <w:p w14:paraId="3C8708F4" w14:textId="67DC0094" w:rsidR="00FC33C1" w:rsidRPr="00FC33C1" w:rsidRDefault="00FC33C1" w:rsidP="00FC33C1">
      <w:pPr>
        <w:spacing w:before="100" w:beforeAutospacing="1" w:after="100" w:afterAutospacing="1" w:line="240" w:lineRule="auto"/>
        <w:ind w:left="567" w:hanging="567"/>
        <w:rPr>
          <w:ins w:id="88" w:author="Chris Soria" w:date="2022-02-17T18:58:00Z"/>
          <w:rFonts w:ascii="Times New Roman" w:eastAsia="Times New Roman" w:hAnsi="Times New Roman" w:cs="Times New Roman"/>
          <w:color w:val="000000"/>
          <w:sz w:val="24"/>
          <w:szCs w:val="24"/>
          <w:lang w:bidi="ar-SA"/>
        </w:rPr>
      </w:pPr>
      <w:proofErr w:type="spellStart"/>
      <w:ins w:id="89" w:author="Chris Soria" w:date="2022-02-17T18:58:00Z">
        <w:r>
          <w:rPr>
            <w:rFonts w:ascii="Times New Roman" w:eastAsia="Times New Roman" w:hAnsi="Times New Roman" w:cs="Times New Roman"/>
            <w:color w:val="000000"/>
            <w:sz w:val="24"/>
            <w:szCs w:val="24"/>
            <w:lang w:bidi="ar-SA"/>
          </w:rPr>
          <w:t>x</w:t>
        </w:r>
        <w:r w:rsidRPr="00FC33C1">
          <w:rPr>
            <w:rFonts w:ascii="Times New Roman" w:eastAsia="Times New Roman" w:hAnsi="Times New Roman" w:cs="Times New Roman"/>
            <w:color w:val="000000"/>
            <w:sz w:val="24"/>
            <w:szCs w:val="24"/>
            <w:lang w:bidi="ar-SA"/>
          </w:rPr>
          <w:t>Nikiforidis</w:t>
        </w:r>
        <w:proofErr w:type="spellEnd"/>
        <w:r w:rsidRPr="00FC33C1">
          <w:rPr>
            <w:rFonts w:ascii="Times New Roman" w:eastAsia="Times New Roman" w:hAnsi="Times New Roman" w:cs="Times New Roman"/>
            <w:color w:val="000000"/>
            <w:sz w:val="24"/>
            <w:szCs w:val="24"/>
            <w:lang w:bidi="ar-SA"/>
          </w:rPr>
          <w:t xml:space="preserve">, L., Durante, K. M., Redden, J. P., &amp; </w:t>
        </w:r>
        <w:proofErr w:type="spellStart"/>
        <w:r w:rsidRPr="00FC33C1">
          <w:rPr>
            <w:rFonts w:ascii="Times New Roman" w:eastAsia="Times New Roman" w:hAnsi="Times New Roman" w:cs="Times New Roman"/>
            <w:color w:val="000000"/>
            <w:sz w:val="24"/>
            <w:szCs w:val="24"/>
            <w:lang w:bidi="ar-SA"/>
          </w:rPr>
          <w:t>Griskevicius</w:t>
        </w:r>
        <w:proofErr w:type="spellEnd"/>
        <w:r w:rsidRPr="00FC33C1">
          <w:rPr>
            <w:rFonts w:ascii="Times New Roman" w:eastAsia="Times New Roman" w:hAnsi="Times New Roman" w:cs="Times New Roman"/>
            <w:color w:val="000000"/>
            <w:sz w:val="24"/>
            <w:szCs w:val="24"/>
            <w:lang w:bidi="ar-SA"/>
          </w:rPr>
          <w:t>, V. (2017). Do mothers spend more on daughters while fathers spend more on sons? </w:t>
        </w:r>
        <w:r w:rsidRPr="00FC33C1">
          <w:rPr>
            <w:rFonts w:ascii="Times New Roman" w:eastAsia="Times New Roman" w:hAnsi="Times New Roman" w:cs="Times New Roman"/>
            <w:i/>
            <w:iCs/>
            <w:color w:val="000000"/>
            <w:sz w:val="24"/>
            <w:szCs w:val="24"/>
            <w:lang w:bidi="ar-SA"/>
          </w:rPr>
          <w:t>Journal of Consumer Psychology,</w:t>
        </w:r>
        <w:r w:rsidRPr="00FC33C1">
          <w:rPr>
            <w:rFonts w:ascii="Times New Roman" w:eastAsia="Times New Roman" w:hAnsi="Times New Roman" w:cs="Times New Roman"/>
            <w:color w:val="000000"/>
            <w:sz w:val="24"/>
            <w:szCs w:val="24"/>
            <w:lang w:bidi="ar-SA"/>
          </w:rPr>
          <w:t> </w:t>
        </w:r>
        <w:r w:rsidRPr="00FC33C1">
          <w:rPr>
            <w:rFonts w:ascii="Times New Roman" w:eastAsia="Times New Roman" w:hAnsi="Times New Roman" w:cs="Times New Roman"/>
            <w:i/>
            <w:iCs/>
            <w:color w:val="000000"/>
            <w:sz w:val="24"/>
            <w:szCs w:val="24"/>
            <w:lang w:bidi="ar-SA"/>
          </w:rPr>
          <w:t>28</w:t>
        </w:r>
        <w:r w:rsidRPr="00FC33C1">
          <w:rPr>
            <w:rFonts w:ascii="Times New Roman" w:eastAsia="Times New Roman" w:hAnsi="Times New Roman" w:cs="Times New Roman"/>
            <w:color w:val="000000"/>
            <w:sz w:val="24"/>
            <w:szCs w:val="24"/>
            <w:lang w:bidi="ar-SA"/>
          </w:rPr>
          <w:t>(1), 149-156. doi:10.1002/jcpy.1004</w:t>
        </w:r>
      </w:ins>
    </w:p>
    <w:p w14:paraId="643790ED" w14:textId="24693049" w:rsidR="007C5136" w:rsidRPr="00C40086" w:rsidDel="00FC33C1" w:rsidRDefault="00FC33C1" w:rsidP="007C5136">
      <w:pPr>
        <w:spacing w:line="240" w:lineRule="auto"/>
        <w:ind w:left="540" w:hanging="540"/>
        <w:rPr>
          <w:del w:id="90" w:author="Chris Soria" w:date="2022-02-17T18:58:00Z"/>
          <w:rFonts w:asciiTheme="majorBidi" w:eastAsia="Times New Roman" w:hAnsiTheme="majorBidi" w:cstheme="majorBidi"/>
          <w:sz w:val="24"/>
          <w:szCs w:val="24"/>
        </w:rPr>
      </w:pPr>
      <w:proofErr w:type="spellStart"/>
      <w:ins w:id="91" w:author="Chris Soria" w:date="2022-02-17T18:59:00Z">
        <w:r>
          <w:rPr>
            <w:rFonts w:asciiTheme="majorBidi" w:hAnsiTheme="majorBidi" w:cstheme="majorBidi"/>
            <w:sz w:val="24"/>
            <w:szCs w:val="24"/>
          </w:rPr>
          <w:t>x</w:t>
        </w:r>
      </w:ins>
      <w:del w:id="92" w:author="Chris Soria" w:date="2022-02-17T18:58:00Z">
        <w:r w:rsidR="007C5136" w:rsidRPr="00C40086" w:rsidDel="00FC33C1">
          <w:rPr>
            <w:rFonts w:asciiTheme="majorBidi" w:hAnsiTheme="majorBidi" w:cstheme="majorBidi"/>
            <w:sz w:val="24"/>
            <w:szCs w:val="24"/>
          </w:rPr>
          <w:delText>Lambrianos, et al, 2017</w:delText>
        </w:r>
      </w:del>
    </w:p>
    <w:p w14:paraId="42BFCE75"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Lamb</w:t>
      </w:r>
      <w:proofErr w:type="spellEnd"/>
      <w:r w:rsidRPr="00C40086">
        <w:rPr>
          <w:rFonts w:asciiTheme="majorBidi" w:eastAsia="Times New Roman" w:hAnsiTheme="majorBidi" w:cstheme="majorBidi"/>
          <w:sz w:val="24"/>
          <w:szCs w:val="24"/>
        </w:rPr>
        <w:t xml:space="preserve">, Michael E. </w:t>
      </w:r>
      <w:r w:rsidRPr="00C40086">
        <w:rPr>
          <w:rFonts w:asciiTheme="majorBidi" w:eastAsia="Times New Roman" w:hAnsiTheme="majorBidi" w:cstheme="majorBidi"/>
          <w:i/>
          <w:sz w:val="24"/>
          <w:szCs w:val="24"/>
        </w:rPr>
        <w:t>The Role of the Father in Child Development</w:t>
      </w:r>
      <w:r w:rsidRPr="00C40086">
        <w:rPr>
          <w:rFonts w:asciiTheme="majorBidi" w:eastAsia="Times New Roman" w:hAnsiTheme="majorBidi" w:cstheme="majorBidi"/>
          <w:sz w:val="24"/>
          <w:szCs w:val="24"/>
        </w:rPr>
        <w:t xml:space="preserve">. Wiley, 2010. </w:t>
      </w:r>
    </w:p>
    <w:p w14:paraId="536029BB" w14:textId="4D047B32" w:rsidR="007C5136" w:rsidRPr="00C40086" w:rsidRDefault="004B1F98" w:rsidP="007C5136">
      <w:pPr>
        <w:spacing w:line="240" w:lineRule="auto"/>
        <w:ind w:left="540" w:hanging="540"/>
        <w:rPr>
          <w:rFonts w:asciiTheme="majorBidi" w:eastAsia="Times New Roman" w:hAnsiTheme="majorBidi" w:cstheme="majorBidi"/>
          <w:sz w:val="24"/>
          <w:szCs w:val="24"/>
        </w:rPr>
      </w:pPr>
      <w:proofErr w:type="spellStart"/>
      <w:ins w:id="93" w:author="Chris Soria" w:date="2022-02-17T19:01:00Z">
        <w:r>
          <w:rPr>
            <w:rFonts w:asciiTheme="majorBidi" w:eastAsia="Times New Roman" w:hAnsiTheme="majorBidi" w:cstheme="majorBidi"/>
            <w:sz w:val="24"/>
            <w:szCs w:val="24"/>
          </w:rPr>
          <w:t>x</w:t>
        </w:r>
      </w:ins>
      <w:r w:rsidR="007C5136" w:rsidRPr="00C40086">
        <w:rPr>
          <w:rFonts w:asciiTheme="majorBidi" w:eastAsia="Times New Roman" w:hAnsiTheme="majorBidi" w:cstheme="majorBidi"/>
          <w:sz w:val="24"/>
          <w:szCs w:val="24"/>
        </w:rPr>
        <w:t>xLavenda</w:t>
      </w:r>
      <w:proofErr w:type="spellEnd"/>
      <w:r w:rsidR="007C5136" w:rsidRPr="00C40086">
        <w:rPr>
          <w:rFonts w:asciiTheme="majorBidi" w:eastAsia="Times New Roman" w:hAnsiTheme="majorBidi" w:cstheme="majorBidi"/>
          <w:sz w:val="24"/>
          <w:szCs w:val="24"/>
        </w:rPr>
        <w:t xml:space="preserve">, O., </w:t>
      </w:r>
      <w:proofErr w:type="spellStart"/>
      <w:r w:rsidR="007C5136" w:rsidRPr="00C40086">
        <w:rPr>
          <w:rFonts w:asciiTheme="majorBidi" w:eastAsia="Times New Roman" w:hAnsiTheme="majorBidi" w:cstheme="majorBidi"/>
          <w:sz w:val="24"/>
          <w:szCs w:val="24"/>
        </w:rPr>
        <w:t>Kestler</w:t>
      </w:r>
      <w:proofErr w:type="spellEnd"/>
      <w:r w:rsidR="007C5136" w:rsidRPr="00C40086">
        <w:rPr>
          <w:rFonts w:asciiTheme="majorBidi" w:eastAsia="Times New Roman" w:hAnsiTheme="majorBidi" w:cstheme="majorBidi"/>
          <w:sz w:val="24"/>
          <w:szCs w:val="24"/>
        </w:rPr>
        <w:t xml:space="preserve">-Peleg, M. (2017). Intergenerational Transmission of Sociability: The Mediating Role of Maternal Competence and Maternal Child-Centrism. </w:t>
      </w:r>
      <w:r w:rsidR="007C5136" w:rsidRPr="00C40086">
        <w:rPr>
          <w:rFonts w:asciiTheme="majorBidi" w:eastAsia="Times New Roman" w:hAnsiTheme="majorBidi" w:cstheme="majorBidi"/>
          <w:i/>
          <w:sz w:val="24"/>
          <w:szCs w:val="24"/>
        </w:rPr>
        <w:t>Journal of Family Issues</w:t>
      </w:r>
      <w:r w:rsidR="007C5136" w:rsidRPr="00C40086">
        <w:rPr>
          <w:rFonts w:asciiTheme="majorBidi" w:eastAsia="Times New Roman" w:hAnsiTheme="majorBidi" w:cstheme="majorBidi"/>
          <w:sz w:val="24"/>
          <w:szCs w:val="24"/>
        </w:rPr>
        <w:t xml:space="preserve">, 39(6): 1664–1684. doi:10.1177/0192513x17720759. </w:t>
      </w:r>
    </w:p>
    <w:p w14:paraId="2B2DD2DC" w14:textId="6447C281" w:rsidR="007C5136" w:rsidRPr="00C40086" w:rsidRDefault="004B1F98" w:rsidP="007C5136">
      <w:pPr>
        <w:pStyle w:val="PlainText"/>
        <w:spacing w:after="80"/>
        <w:rPr>
          <w:rFonts w:asciiTheme="majorBidi" w:hAnsiTheme="majorBidi" w:cstheme="majorBidi"/>
          <w:sz w:val="24"/>
          <w:szCs w:val="24"/>
        </w:rPr>
      </w:pPr>
      <w:proofErr w:type="spellStart"/>
      <w:ins w:id="94" w:author="Chris Soria" w:date="2022-02-17T19:01:00Z">
        <w:r>
          <w:rPr>
            <w:rFonts w:asciiTheme="majorBidi" w:hAnsiTheme="majorBidi" w:cstheme="majorBidi"/>
            <w:sz w:val="24"/>
            <w:szCs w:val="24"/>
          </w:rPr>
          <w:t>x</w:t>
        </w:r>
      </w:ins>
      <w:r w:rsidR="007C5136" w:rsidRPr="00C40086">
        <w:rPr>
          <w:rFonts w:asciiTheme="majorBidi" w:hAnsiTheme="majorBidi" w:cstheme="majorBidi"/>
          <w:sz w:val="24"/>
          <w:szCs w:val="24"/>
        </w:rPr>
        <w:t>xLawton</w:t>
      </w:r>
      <w:proofErr w:type="spellEnd"/>
      <w:r w:rsidR="007C5136" w:rsidRPr="00C40086">
        <w:rPr>
          <w:rFonts w:asciiTheme="majorBidi" w:hAnsiTheme="majorBidi" w:cstheme="majorBidi"/>
          <w:sz w:val="24"/>
          <w:szCs w:val="24"/>
        </w:rPr>
        <w:t xml:space="preserve">, L., Silverstein, M. &amp; Bengtson, V. (1994). Affection, contact and geographic distance between adult children and their parents. </w:t>
      </w:r>
      <w:r w:rsidR="007C5136" w:rsidRPr="00C40086">
        <w:rPr>
          <w:rFonts w:asciiTheme="majorBidi" w:hAnsiTheme="majorBidi" w:cstheme="majorBidi"/>
          <w:i/>
          <w:sz w:val="24"/>
          <w:szCs w:val="24"/>
        </w:rPr>
        <w:t>Journal of Marriage and the Family, 56</w:t>
      </w:r>
      <w:r w:rsidR="007C5136" w:rsidRPr="00C40086">
        <w:rPr>
          <w:rFonts w:asciiTheme="majorBidi" w:hAnsiTheme="majorBidi" w:cstheme="majorBidi"/>
          <w:sz w:val="24"/>
          <w:szCs w:val="24"/>
        </w:rPr>
        <w:t xml:space="preserve">, 57-68. </w:t>
      </w:r>
      <w:hyperlink r:id="rId17" w:history="1">
        <w:r w:rsidR="007C5136" w:rsidRPr="00C40086">
          <w:rPr>
            <w:rStyle w:val="Hyperlink"/>
            <w:rFonts w:asciiTheme="majorBidi" w:eastAsia="Arial" w:hAnsiTheme="majorBidi" w:cstheme="majorBidi"/>
            <w:sz w:val="24"/>
            <w:szCs w:val="24"/>
          </w:rPr>
          <w:t>www.jstor.org/stable/352701</w:t>
        </w:r>
      </w:hyperlink>
      <w:r w:rsidR="007C5136" w:rsidRPr="00C40086">
        <w:rPr>
          <w:rFonts w:asciiTheme="majorBidi" w:hAnsiTheme="majorBidi" w:cstheme="majorBidi"/>
          <w:sz w:val="24"/>
          <w:szCs w:val="24"/>
        </w:rPr>
        <w:t xml:space="preserve">. </w:t>
      </w:r>
    </w:p>
    <w:p w14:paraId="17FF194B" w14:textId="12271C40" w:rsidR="007C5136" w:rsidRPr="00C40086" w:rsidRDefault="007C5136" w:rsidP="007C5136">
      <w:pPr>
        <w:spacing w:line="240" w:lineRule="auto"/>
        <w:ind w:left="540" w:hanging="540"/>
        <w:rPr>
          <w:rFonts w:asciiTheme="majorBidi" w:hAnsiTheme="majorBidi" w:cstheme="majorBidi"/>
          <w:sz w:val="24"/>
          <w:szCs w:val="24"/>
        </w:rPr>
      </w:pPr>
      <w:r w:rsidRPr="00C40086">
        <w:rPr>
          <w:rFonts w:asciiTheme="majorBidi" w:eastAsia="Times New Roman" w:hAnsiTheme="majorBidi" w:cstheme="majorBidi"/>
          <w:sz w:val="24"/>
          <w:szCs w:val="24"/>
        </w:rPr>
        <w:lastRenderedPageBreak/>
        <w:t>x</w:t>
      </w:r>
      <w:ins w:id="95" w:author="Chris Soria" w:date="2022-02-17T19:02:00Z">
        <w:r w:rsidR="004B1F98">
          <w:rPr>
            <w:rFonts w:asciiTheme="majorBidi" w:eastAsia="Times New Roman" w:hAnsiTheme="majorBidi" w:cstheme="majorBidi"/>
            <w:sz w:val="24"/>
            <w:szCs w:val="24"/>
          </w:rPr>
          <w:t>x</w:t>
        </w:r>
      </w:ins>
      <w:r w:rsidRPr="00C40086">
        <w:rPr>
          <w:rFonts w:asciiTheme="majorBidi" w:eastAsia="Times New Roman" w:hAnsiTheme="majorBidi" w:cstheme="majorBidi"/>
          <w:sz w:val="24"/>
          <w:szCs w:val="24"/>
        </w:rPr>
        <w:t xml:space="preserve"> Long, E. C. J., Fish, J. N., Scheffler, A., </w:t>
      </w:r>
      <w:proofErr w:type="spellStart"/>
      <w:r w:rsidRPr="00C40086">
        <w:rPr>
          <w:rFonts w:asciiTheme="majorBidi" w:eastAsia="Times New Roman" w:hAnsiTheme="majorBidi" w:cstheme="majorBidi"/>
          <w:sz w:val="24"/>
          <w:szCs w:val="24"/>
        </w:rPr>
        <w:t>Hanert</w:t>
      </w:r>
      <w:proofErr w:type="spellEnd"/>
      <w:r w:rsidRPr="00C40086">
        <w:rPr>
          <w:rFonts w:asciiTheme="majorBidi" w:eastAsia="Times New Roman" w:hAnsiTheme="majorBidi" w:cstheme="majorBidi"/>
          <w:sz w:val="24"/>
          <w:szCs w:val="24"/>
        </w:rPr>
        <w:t xml:space="preserve">, B. (2014). Memorable Experiences between Fathers and Sons: Stories That Shape a Son’s Identity and Perspective of His Father. </w:t>
      </w:r>
      <w:r w:rsidRPr="00C40086">
        <w:rPr>
          <w:rFonts w:asciiTheme="majorBidi" w:eastAsia="Times New Roman" w:hAnsiTheme="majorBidi" w:cstheme="majorBidi"/>
          <w:i/>
          <w:iCs/>
          <w:sz w:val="24"/>
          <w:szCs w:val="24"/>
        </w:rPr>
        <w:t>The Journal of Men’s Studies,</w:t>
      </w:r>
      <w:r w:rsidRPr="00C40086">
        <w:rPr>
          <w:rFonts w:asciiTheme="majorBidi" w:eastAsia="Times New Roman" w:hAnsiTheme="majorBidi" w:cstheme="majorBidi"/>
          <w:sz w:val="24"/>
          <w:szCs w:val="24"/>
        </w:rPr>
        <w:t xml:space="preserve"> 22(2), 122–139. https://doi.org/10.3149/jms.2202.122</w:t>
      </w:r>
      <w:r w:rsidRPr="00C40086">
        <w:rPr>
          <w:rFonts w:asciiTheme="majorBidi" w:hAnsiTheme="majorBidi" w:cstheme="majorBidi"/>
          <w:sz w:val="24"/>
          <w:szCs w:val="24"/>
        </w:rPr>
        <w:t>xLundbrg, 2017.</w:t>
      </w:r>
    </w:p>
    <w:p w14:paraId="647A3E01" w14:textId="7F6F8925" w:rsidR="004B1F98" w:rsidRPr="004B1F98" w:rsidRDefault="004B1F98" w:rsidP="004B1F98">
      <w:pPr>
        <w:spacing w:before="100" w:beforeAutospacing="1" w:after="100" w:afterAutospacing="1" w:line="240" w:lineRule="auto"/>
        <w:ind w:left="567" w:hanging="567"/>
        <w:rPr>
          <w:ins w:id="96" w:author="Chris Soria" w:date="2022-02-17T19:02:00Z"/>
          <w:rFonts w:ascii="Times New Roman" w:eastAsia="Times New Roman" w:hAnsi="Times New Roman" w:cs="Times New Roman"/>
          <w:color w:val="000000"/>
          <w:sz w:val="24"/>
          <w:szCs w:val="24"/>
          <w:lang w:bidi="ar-SA"/>
        </w:rPr>
      </w:pPr>
      <w:proofErr w:type="spellStart"/>
      <w:ins w:id="97" w:author="Chris Soria" w:date="2022-02-17T19:03:00Z">
        <w:r>
          <w:rPr>
            <w:rFonts w:ascii="Times New Roman" w:eastAsia="Times New Roman" w:hAnsi="Times New Roman" w:cs="Times New Roman"/>
            <w:color w:val="000000"/>
            <w:sz w:val="24"/>
            <w:szCs w:val="24"/>
            <w:lang w:bidi="ar-SA"/>
          </w:rPr>
          <w:t>x</w:t>
        </w:r>
      </w:ins>
      <w:ins w:id="98" w:author="Chris Soria" w:date="2022-02-17T19:02:00Z">
        <w:r w:rsidRPr="004B1F98">
          <w:rPr>
            <w:rFonts w:ascii="Times New Roman" w:eastAsia="Times New Roman" w:hAnsi="Times New Roman" w:cs="Times New Roman"/>
            <w:color w:val="000000"/>
            <w:sz w:val="24"/>
            <w:szCs w:val="24"/>
            <w:lang w:bidi="ar-SA"/>
          </w:rPr>
          <w:t>Lundberg</w:t>
        </w:r>
        <w:proofErr w:type="spellEnd"/>
        <w:r w:rsidRPr="004B1F98">
          <w:rPr>
            <w:rFonts w:ascii="Times New Roman" w:eastAsia="Times New Roman" w:hAnsi="Times New Roman" w:cs="Times New Roman"/>
            <w:color w:val="000000"/>
            <w:sz w:val="24"/>
            <w:szCs w:val="24"/>
            <w:lang w:bidi="ar-SA"/>
          </w:rPr>
          <w:t>, S., &amp; Rose, E. (2002). The effects of sons and daughters on men's labor supply and wages. </w:t>
        </w:r>
        <w:r w:rsidRPr="004B1F98">
          <w:rPr>
            <w:rFonts w:ascii="Times New Roman" w:eastAsia="Times New Roman" w:hAnsi="Times New Roman" w:cs="Times New Roman"/>
            <w:i/>
            <w:iCs/>
            <w:color w:val="000000"/>
            <w:sz w:val="24"/>
            <w:szCs w:val="24"/>
            <w:lang w:bidi="ar-SA"/>
          </w:rPr>
          <w:t>Review of Economics and Statistics,</w:t>
        </w:r>
        <w:r w:rsidRPr="004B1F98">
          <w:rPr>
            <w:rFonts w:ascii="Times New Roman" w:eastAsia="Times New Roman" w:hAnsi="Times New Roman" w:cs="Times New Roman"/>
            <w:color w:val="000000"/>
            <w:sz w:val="24"/>
            <w:szCs w:val="24"/>
            <w:lang w:bidi="ar-SA"/>
          </w:rPr>
          <w:t> </w:t>
        </w:r>
        <w:r w:rsidRPr="004B1F98">
          <w:rPr>
            <w:rFonts w:ascii="Times New Roman" w:eastAsia="Times New Roman" w:hAnsi="Times New Roman" w:cs="Times New Roman"/>
            <w:i/>
            <w:iCs/>
            <w:color w:val="000000"/>
            <w:sz w:val="24"/>
            <w:szCs w:val="24"/>
            <w:lang w:bidi="ar-SA"/>
          </w:rPr>
          <w:t>84</w:t>
        </w:r>
        <w:r w:rsidRPr="004B1F98">
          <w:rPr>
            <w:rFonts w:ascii="Times New Roman" w:eastAsia="Times New Roman" w:hAnsi="Times New Roman" w:cs="Times New Roman"/>
            <w:color w:val="000000"/>
            <w:sz w:val="24"/>
            <w:szCs w:val="24"/>
            <w:lang w:bidi="ar-SA"/>
          </w:rPr>
          <w:t>(2), 251-268. doi:10.1162/003465302317411514</w:t>
        </w:r>
      </w:ins>
    </w:p>
    <w:p w14:paraId="3079FDC8" w14:textId="2A88FDB8" w:rsidR="007C5136" w:rsidRPr="00C40086" w:rsidDel="004B1F98" w:rsidRDefault="007C5136" w:rsidP="007C5136">
      <w:pPr>
        <w:spacing w:line="240" w:lineRule="auto"/>
        <w:ind w:left="540" w:hanging="540"/>
        <w:rPr>
          <w:del w:id="99" w:author="Chris Soria" w:date="2022-02-17T19:02:00Z"/>
          <w:rFonts w:asciiTheme="majorBidi" w:eastAsia="Times New Roman" w:hAnsiTheme="majorBidi" w:cstheme="majorBidi"/>
          <w:sz w:val="24"/>
          <w:szCs w:val="24"/>
        </w:rPr>
      </w:pPr>
      <w:del w:id="100" w:author="Chris Soria" w:date="2022-02-17T19:02:00Z">
        <w:r w:rsidRPr="00C40086" w:rsidDel="004B1F98">
          <w:rPr>
            <w:rFonts w:asciiTheme="majorBidi" w:hAnsiTheme="majorBidi" w:cstheme="majorBidi"/>
            <w:sz w:val="24"/>
            <w:szCs w:val="24"/>
          </w:rPr>
          <w:delText>Lundberg &amp; Rose, 2002</w:delText>
        </w:r>
      </w:del>
    </w:p>
    <w:p w14:paraId="5309A996" w14:textId="4F534BF3" w:rsidR="007C5136" w:rsidRPr="00C40086" w:rsidRDefault="007C5136" w:rsidP="007C5136">
      <w:pPr>
        <w:spacing w:line="240" w:lineRule="auto"/>
        <w:ind w:left="540" w:hanging="540"/>
        <w:rPr>
          <w:rFonts w:asciiTheme="majorBidi" w:hAnsiTheme="majorBidi" w:cstheme="majorBidi"/>
          <w:sz w:val="24"/>
          <w:szCs w:val="24"/>
        </w:rPr>
      </w:pPr>
      <w:r w:rsidRPr="00C40086">
        <w:rPr>
          <w:rFonts w:asciiTheme="majorBidi" w:hAnsiTheme="majorBidi" w:cstheme="majorBidi"/>
          <w:sz w:val="24"/>
          <w:szCs w:val="24"/>
        </w:rPr>
        <w:t>x</w:t>
      </w:r>
      <w:ins w:id="101" w:author="Chris Soria" w:date="2022-02-17T19:03:00Z">
        <w:r w:rsidR="004B1F98">
          <w:rPr>
            <w:rFonts w:asciiTheme="majorBidi" w:hAnsiTheme="majorBidi" w:cstheme="majorBidi"/>
            <w:sz w:val="24"/>
            <w:szCs w:val="24"/>
          </w:rPr>
          <w:t>x</w:t>
        </w:r>
      </w:ins>
      <w:r w:rsidRPr="00C40086">
        <w:rPr>
          <w:rFonts w:asciiTheme="majorBidi" w:hAnsiTheme="majorBidi" w:cstheme="majorBidi"/>
          <w:color w:val="333333"/>
          <w:sz w:val="24"/>
          <w:szCs w:val="24"/>
          <w:shd w:val="clear" w:color="auto" w:fill="FFFFFF"/>
        </w:rPr>
        <w:t xml:space="preserve"> Mascaro, J. S., </w:t>
      </w:r>
      <w:proofErr w:type="spellStart"/>
      <w:r w:rsidRPr="00C40086">
        <w:rPr>
          <w:rFonts w:asciiTheme="majorBidi" w:hAnsiTheme="majorBidi" w:cstheme="majorBidi"/>
          <w:color w:val="333333"/>
          <w:sz w:val="24"/>
          <w:szCs w:val="24"/>
          <w:shd w:val="clear" w:color="auto" w:fill="FFFFFF"/>
        </w:rPr>
        <w:t>Rentscher</w:t>
      </w:r>
      <w:proofErr w:type="spellEnd"/>
      <w:r w:rsidRPr="00C40086">
        <w:rPr>
          <w:rFonts w:asciiTheme="majorBidi" w:hAnsiTheme="majorBidi" w:cstheme="majorBidi"/>
          <w:color w:val="333333"/>
          <w:sz w:val="24"/>
          <w:szCs w:val="24"/>
          <w:shd w:val="clear" w:color="auto" w:fill="FFFFFF"/>
        </w:rPr>
        <w:t xml:space="preserve">, K. E., Hackett, P. D., </w:t>
      </w:r>
      <w:proofErr w:type="spellStart"/>
      <w:r w:rsidRPr="00C40086">
        <w:rPr>
          <w:rFonts w:asciiTheme="majorBidi" w:hAnsiTheme="majorBidi" w:cstheme="majorBidi"/>
          <w:color w:val="333333"/>
          <w:sz w:val="24"/>
          <w:szCs w:val="24"/>
          <w:shd w:val="clear" w:color="auto" w:fill="FFFFFF"/>
        </w:rPr>
        <w:t>Mehl</w:t>
      </w:r>
      <w:proofErr w:type="spellEnd"/>
      <w:r w:rsidRPr="00C40086">
        <w:rPr>
          <w:rFonts w:asciiTheme="majorBidi" w:hAnsiTheme="majorBidi" w:cstheme="majorBidi"/>
          <w:color w:val="333333"/>
          <w:sz w:val="24"/>
          <w:szCs w:val="24"/>
          <w:shd w:val="clear" w:color="auto" w:fill="FFFFFF"/>
        </w:rPr>
        <w:t xml:space="preserve">, M. R., &amp; </w:t>
      </w:r>
      <w:proofErr w:type="spellStart"/>
      <w:r w:rsidRPr="00C40086">
        <w:rPr>
          <w:rFonts w:asciiTheme="majorBidi" w:hAnsiTheme="majorBidi" w:cstheme="majorBidi"/>
          <w:color w:val="333333"/>
          <w:sz w:val="24"/>
          <w:szCs w:val="24"/>
          <w:shd w:val="clear" w:color="auto" w:fill="FFFFFF"/>
        </w:rPr>
        <w:t>Rilling</w:t>
      </w:r>
      <w:proofErr w:type="spellEnd"/>
      <w:r w:rsidRPr="00C40086">
        <w:rPr>
          <w:rFonts w:asciiTheme="majorBidi" w:hAnsiTheme="majorBidi" w:cstheme="majorBidi"/>
          <w:color w:val="333333"/>
          <w:sz w:val="24"/>
          <w:szCs w:val="24"/>
          <w:shd w:val="clear" w:color="auto" w:fill="FFFFFF"/>
        </w:rPr>
        <w:t>, J. K. (2017). Child gender influences paternal behavior, language, and brain function. </w:t>
      </w:r>
      <w:r w:rsidRPr="00C40086">
        <w:rPr>
          <w:rStyle w:val="Emphasis"/>
          <w:rFonts w:asciiTheme="majorBidi" w:hAnsiTheme="majorBidi" w:cstheme="majorBidi"/>
          <w:color w:val="333333"/>
          <w:sz w:val="24"/>
          <w:szCs w:val="24"/>
          <w:shd w:val="clear" w:color="auto" w:fill="FFFFFF"/>
        </w:rPr>
        <w:t>Behavioral Neuroscience, 131</w:t>
      </w:r>
      <w:r w:rsidRPr="00C40086">
        <w:rPr>
          <w:rFonts w:asciiTheme="majorBidi" w:hAnsiTheme="majorBidi" w:cstheme="majorBidi"/>
          <w:color w:val="333333"/>
          <w:sz w:val="24"/>
          <w:szCs w:val="24"/>
          <w:shd w:val="clear" w:color="auto" w:fill="FFFFFF"/>
        </w:rPr>
        <w:t>(3), 262–273. </w:t>
      </w:r>
      <w:hyperlink r:id="rId18" w:tgtFrame="_blank" w:history="1">
        <w:r w:rsidRPr="00C40086">
          <w:rPr>
            <w:rStyle w:val="Hyperlink"/>
            <w:rFonts w:asciiTheme="majorBidi" w:hAnsiTheme="majorBidi" w:cstheme="majorBidi"/>
            <w:color w:val="2C72B7"/>
            <w:sz w:val="24"/>
            <w:szCs w:val="24"/>
            <w:shd w:val="clear" w:color="auto" w:fill="FFFFFF"/>
          </w:rPr>
          <w:t>https://doi.org/10.1037/bne0000199</w:t>
        </w:r>
      </w:hyperlink>
    </w:p>
    <w:p w14:paraId="34BBC7B8" w14:textId="1D28B037"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t>x</w:t>
      </w:r>
      <w:ins w:id="102" w:author="Chris Soria" w:date="2022-02-17T19:03:00Z">
        <w:r w:rsidR="004B1F98">
          <w:rPr>
            <w:rFonts w:asciiTheme="majorBidi" w:eastAsia="Times New Roman" w:hAnsiTheme="majorBidi" w:cstheme="majorBidi"/>
            <w:sz w:val="24"/>
            <w:szCs w:val="24"/>
          </w:rPr>
          <w:t>x</w:t>
        </w:r>
      </w:ins>
      <w:r w:rsidRPr="00C40086">
        <w:rPr>
          <w:rFonts w:asciiTheme="majorBidi" w:eastAsia="Times New Roman" w:hAnsiTheme="majorBidi" w:cstheme="majorBidi"/>
          <w:sz w:val="24"/>
          <w:szCs w:val="24"/>
        </w:rPr>
        <w:t>Mattanah</w:t>
      </w:r>
      <w:proofErr w:type="spellEnd"/>
      <w:r w:rsidRPr="00C40086">
        <w:rPr>
          <w:rFonts w:asciiTheme="majorBidi" w:eastAsia="Times New Roman" w:hAnsiTheme="majorBidi" w:cstheme="majorBidi"/>
          <w:sz w:val="24"/>
          <w:szCs w:val="24"/>
        </w:rPr>
        <w:t xml:space="preserve">, J.F., Lopez, G. (2011). The Contributions of Parental Attachment Bonds to College Student Development and Adjustment: A Meta-Analytic Review. </w:t>
      </w:r>
      <w:r w:rsidRPr="00C40086">
        <w:rPr>
          <w:rFonts w:asciiTheme="majorBidi" w:eastAsia="Times New Roman" w:hAnsiTheme="majorBidi" w:cstheme="majorBidi"/>
          <w:i/>
          <w:sz w:val="24"/>
          <w:szCs w:val="24"/>
        </w:rPr>
        <w:t>Journal of Counseling Psychology</w:t>
      </w:r>
      <w:r w:rsidRPr="00C40086">
        <w:rPr>
          <w:rFonts w:asciiTheme="majorBidi" w:eastAsia="Times New Roman" w:hAnsiTheme="majorBidi" w:cstheme="majorBidi"/>
          <w:sz w:val="24"/>
          <w:szCs w:val="24"/>
        </w:rPr>
        <w:t xml:space="preserve">, 58(4):565–596. doi:10.1037/a0024635. </w:t>
      </w:r>
    </w:p>
    <w:p w14:paraId="22E9AAB9" w14:textId="7B857283" w:rsidR="007C5136" w:rsidRPr="00C40086" w:rsidRDefault="004B1F98" w:rsidP="007C5136">
      <w:pPr>
        <w:spacing w:line="240" w:lineRule="auto"/>
        <w:ind w:left="540" w:hanging="540"/>
        <w:rPr>
          <w:rFonts w:asciiTheme="majorBidi" w:eastAsia="Times New Roman" w:hAnsiTheme="majorBidi" w:cstheme="majorBidi"/>
          <w:sz w:val="24"/>
          <w:szCs w:val="24"/>
        </w:rPr>
      </w:pPr>
      <w:proofErr w:type="spellStart"/>
      <w:ins w:id="103" w:author="Chris Soria" w:date="2022-02-17T19:04:00Z">
        <w:r>
          <w:rPr>
            <w:rFonts w:asciiTheme="majorBidi" w:eastAsia="Times New Roman" w:hAnsiTheme="majorBidi" w:cstheme="majorBidi"/>
            <w:sz w:val="24"/>
            <w:szCs w:val="24"/>
          </w:rPr>
          <w:t>x</w:t>
        </w:r>
      </w:ins>
      <w:r w:rsidR="007C5136" w:rsidRPr="00C40086">
        <w:rPr>
          <w:rFonts w:asciiTheme="majorBidi" w:eastAsia="Times New Roman" w:hAnsiTheme="majorBidi" w:cstheme="majorBidi"/>
          <w:sz w:val="24"/>
          <w:szCs w:val="24"/>
        </w:rPr>
        <w:t>xMcPherson</w:t>
      </w:r>
      <w:proofErr w:type="spellEnd"/>
      <w:r w:rsidR="007C5136" w:rsidRPr="00C40086">
        <w:rPr>
          <w:rFonts w:asciiTheme="majorBidi" w:eastAsia="Times New Roman" w:hAnsiTheme="majorBidi" w:cstheme="majorBidi"/>
          <w:sz w:val="24"/>
          <w:szCs w:val="24"/>
        </w:rPr>
        <w:t xml:space="preserve">, M., Smith-Lovin, L., Cook, J.M. (2001). “Birds of a Feather: Homophily in Social Networks. </w:t>
      </w:r>
      <w:r w:rsidR="007C5136" w:rsidRPr="00C40086">
        <w:rPr>
          <w:rFonts w:asciiTheme="majorBidi" w:eastAsia="Times New Roman" w:hAnsiTheme="majorBidi" w:cstheme="majorBidi"/>
          <w:i/>
          <w:sz w:val="24"/>
          <w:szCs w:val="24"/>
        </w:rPr>
        <w:t xml:space="preserve"> Annual Review of Sociology</w:t>
      </w:r>
      <w:r w:rsidR="007C5136" w:rsidRPr="00C40086">
        <w:rPr>
          <w:rFonts w:asciiTheme="majorBidi" w:eastAsia="Times New Roman" w:hAnsiTheme="majorBidi" w:cstheme="majorBidi"/>
          <w:sz w:val="24"/>
          <w:szCs w:val="24"/>
        </w:rPr>
        <w:t xml:space="preserve">, 27:1, 415-444. doi.org/10.1146/annurev.soc.27.1.415. </w:t>
      </w:r>
    </w:p>
    <w:p w14:paraId="79473C9E" w14:textId="4A16A5A2"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t>x</w:t>
      </w:r>
      <w:ins w:id="104" w:author="Chris Soria" w:date="2022-02-17T19:04:00Z">
        <w:r w:rsidR="004B1F98">
          <w:rPr>
            <w:rFonts w:asciiTheme="majorBidi" w:eastAsia="Times New Roman" w:hAnsiTheme="majorBidi" w:cstheme="majorBidi"/>
            <w:sz w:val="24"/>
            <w:szCs w:val="24"/>
          </w:rPr>
          <w:t>x</w:t>
        </w:r>
      </w:ins>
      <w:r w:rsidRPr="00C40086">
        <w:rPr>
          <w:rFonts w:asciiTheme="majorBidi" w:eastAsia="Times New Roman" w:hAnsiTheme="majorBidi" w:cstheme="majorBidi"/>
          <w:sz w:val="24"/>
          <w:szCs w:val="24"/>
        </w:rPr>
        <w:t>Morman</w:t>
      </w:r>
      <w:proofErr w:type="spellEnd"/>
      <w:r w:rsidRPr="00C40086">
        <w:rPr>
          <w:rFonts w:asciiTheme="majorBidi" w:eastAsia="Times New Roman" w:hAnsiTheme="majorBidi" w:cstheme="majorBidi"/>
          <w:sz w:val="24"/>
          <w:szCs w:val="24"/>
        </w:rPr>
        <w:t xml:space="preserve">, M.T., Floyd, K. (1999). Affectionate Communication between Fathers and Young Adult Sons: Individual‐and Relational‐Level Correlates. </w:t>
      </w:r>
      <w:r w:rsidRPr="00C40086">
        <w:rPr>
          <w:rFonts w:asciiTheme="majorBidi" w:eastAsia="Times New Roman" w:hAnsiTheme="majorBidi" w:cstheme="majorBidi"/>
          <w:i/>
          <w:sz w:val="24"/>
          <w:szCs w:val="24"/>
        </w:rPr>
        <w:t>Communication Studies</w:t>
      </w:r>
      <w:r w:rsidRPr="00C40086">
        <w:rPr>
          <w:rFonts w:asciiTheme="majorBidi" w:eastAsia="Times New Roman" w:hAnsiTheme="majorBidi" w:cstheme="majorBidi"/>
          <w:sz w:val="24"/>
          <w:szCs w:val="24"/>
        </w:rPr>
        <w:t xml:space="preserve">, 50(4): 294–309. doi:10.1080/10510979909388501. </w:t>
      </w:r>
    </w:p>
    <w:p w14:paraId="3CED6931" w14:textId="7CDFD08B"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t>x</w:t>
      </w:r>
      <w:ins w:id="105" w:author="Chris Soria" w:date="2022-02-17T19:05:00Z">
        <w:r w:rsidR="004B1F98">
          <w:rPr>
            <w:rFonts w:asciiTheme="majorBidi" w:eastAsia="Times New Roman" w:hAnsiTheme="majorBidi" w:cstheme="majorBidi"/>
            <w:sz w:val="24"/>
            <w:szCs w:val="24"/>
          </w:rPr>
          <w:t>x</w:t>
        </w:r>
      </w:ins>
      <w:r w:rsidRPr="00C40086">
        <w:rPr>
          <w:rFonts w:asciiTheme="majorBidi" w:eastAsia="Times New Roman" w:hAnsiTheme="majorBidi" w:cstheme="majorBidi"/>
          <w:sz w:val="24"/>
          <w:szCs w:val="24"/>
        </w:rPr>
        <w:t>Offer</w:t>
      </w:r>
      <w:proofErr w:type="spellEnd"/>
      <w:r w:rsidRPr="00C40086">
        <w:rPr>
          <w:rFonts w:asciiTheme="majorBidi" w:eastAsia="Times New Roman" w:hAnsiTheme="majorBidi" w:cstheme="majorBidi"/>
          <w:sz w:val="24"/>
          <w:szCs w:val="24"/>
        </w:rPr>
        <w:t xml:space="preserve">, S., Fischer, C.S. (2017). Difficult People: Who Is Perceived to Be Demanding in Personal Networks and Why Are They There? </w:t>
      </w:r>
      <w:r w:rsidRPr="00C40086">
        <w:rPr>
          <w:rFonts w:asciiTheme="majorBidi" w:eastAsia="Times New Roman" w:hAnsiTheme="majorBidi" w:cstheme="majorBidi"/>
          <w:i/>
          <w:sz w:val="24"/>
          <w:szCs w:val="24"/>
        </w:rPr>
        <w:t>American Sociological Review</w:t>
      </w:r>
      <w:r w:rsidRPr="00C40086">
        <w:rPr>
          <w:rFonts w:asciiTheme="majorBidi" w:eastAsia="Times New Roman" w:hAnsiTheme="majorBidi" w:cstheme="majorBidi"/>
          <w:sz w:val="24"/>
          <w:szCs w:val="24"/>
        </w:rPr>
        <w:t xml:space="preserve">, 83(1): 111–142., doi:10.1177/0003122417737951. </w:t>
      </w:r>
    </w:p>
    <w:p w14:paraId="7AE956F0" w14:textId="00B03A62" w:rsidR="007C5136" w:rsidRPr="00C40086" w:rsidDel="004B1F98" w:rsidRDefault="004B1F98" w:rsidP="007C5136">
      <w:pPr>
        <w:spacing w:line="240" w:lineRule="auto"/>
        <w:ind w:left="540" w:hanging="540"/>
        <w:rPr>
          <w:del w:id="106" w:author="Chris Soria" w:date="2022-02-17T19:05:00Z"/>
          <w:rFonts w:asciiTheme="majorBidi" w:eastAsia="Times New Roman" w:hAnsiTheme="majorBidi" w:cstheme="majorBidi"/>
          <w:sz w:val="24"/>
          <w:szCs w:val="24"/>
        </w:rPr>
      </w:pPr>
      <w:proofErr w:type="spellStart"/>
      <w:ins w:id="107" w:author="Chris Soria" w:date="2022-02-17T19:07:00Z">
        <w:r>
          <w:rPr>
            <w:rFonts w:asciiTheme="majorBidi" w:hAnsiTheme="majorBidi" w:cstheme="majorBidi"/>
          </w:rPr>
          <w:t>x</w:t>
        </w:r>
      </w:ins>
      <w:del w:id="108" w:author="Chris Soria" w:date="2022-02-17T19:05:00Z">
        <w:r w:rsidR="007C5136" w:rsidRPr="00C40086" w:rsidDel="004B1F98">
          <w:rPr>
            <w:rFonts w:asciiTheme="majorBidi" w:eastAsia="Times New Roman" w:hAnsiTheme="majorBidi" w:cstheme="majorBidi"/>
            <w:sz w:val="24"/>
            <w:szCs w:val="24"/>
          </w:rPr>
          <w:delText xml:space="preserve">Palkovitz, Rob. “Involved Fathering and Men's Adult Development: Provisional Balances.” </w:delText>
        </w:r>
        <w:r w:rsidR="007C5136" w:rsidRPr="00C40086" w:rsidDel="004B1F98">
          <w:rPr>
            <w:rFonts w:asciiTheme="majorBidi" w:eastAsia="Times New Roman" w:hAnsiTheme="majorBidi" w:cstheme="majorBidi"/>
            <w:i/>
            <w:sz w:val="24"/>
            <w:szCs w:val="24"/>
          </w:rPr>
          <w:delText>Involved Fathering and Men's Adult Development: Provisional Balances</w:delText>
        </w:r>
        <w:r w:rsidR="007C5136" w:rsidRPr="00C40086" w:rsidDel="004B1F98">
          <w:rPr>
            <w:rFonts w:asciiTheme="majorBidi" w:eastAsia="Times New Roman" w:hAnsiTheme="majorBidi" w:cstheme="majorBidi"/>
            <w:sz w:val="24"/>
            <w:szCs w:val="24"/>
          </w:rPr>
          <w:delText xml:space="preserve">, 2002, doi:10.4324/9781410613059. </w:delText>
        </w:r>
      </w:del>
    </w:p>
    <w:p w14:paraId="64B922BB" w14:textId="258A93FC" w:rsidR="007C5136" w:rsidRPr="00C40086" w:rsidDel="004B1F98" w:rsidRDefault="007C5136" w:rsidP="007C5136">
      <w:pPr>
        <w:spacing w:line="240" w:lineRule="auto"/>
        <w:ind w:left="540" w:hanging="540"/>
        <w:rPr>
          <w:del w:id="109" w:author="Chris Soria" w:date="2022-02-17T19:06:00Z"/>
          <w:rFonts w:asciiTheme="majorBidi" w:eastAsia="Times New Roman" w:hAnsiTheme="majorBidi" w:cstheme="majorBidi"/>
          <w:sz w:val="24"/>
          <w:szCs w:val="24"/>
        </w:rPr>
      </w:pPr>
      <w:del w:id="110" w:author="Chris Soria" w:date="2022-02-17T19:06:00Z">
        <w:r w:rsidRPr="00C40086" w:rsidDel="004B1F98">
          <w:rPr>
            <w:rFonts w:asciiTheme="majorBidi" w:eastAsia="Times New Roman" w:hAnsiTheme="majorBidi" w:cstheme="majorBidi"/>
            <w:sz w:val="24"/>
            <w:szCs w:val="24"/>
          </w:rPr>
          <w:delText xml:space="preserve">Pleck, Joseph H, and Brian P Masciadrelli. “Paternal Involvement by U.S. Residential Fathers: Levels, Sources, and Consequences.” </w:delText>
        </w:r>
        <w:r w:rsidRPr="00C40086" w:rsidDel="004B1F98">
          <w:rPr>
            <w:rFonts w:asciiTheme="majorBidi" w:eastAsia="Times New Roman" w:hAnsiTheme="majorBidi" w:cstheme="majorBidi"/>
            <w:i/>
            <w:sz w:val="24"/>
            <w:szCs w:val="24"/>
          </w:rPr>
          <w:delText>The Role of the Father in Child Development</w:delText>
        </w:r>
        <w:r w:rsidRPr="00C40086" w:rsidDel="004B1F98">
          <w:rPr>
            <w:rFonts w:asciiTheme="majorBidi" w:eastAsia="Times New Roman" w:hAnsiTheme="majorBidi" w:cstheme="majorBidi"/>
            <w:sz w:val="24"/>
            <w:szCs w:val="24"/>
          </w:rPr>
          <w:delText xml:space="preserve">, 2004, pp. 222–271. </w:delText>
        </w:r>
      </w:del>
    </w:p>
    <w:p w14:paraId="2D764F5A" w14:textId="2BB5A41D" w:rsidR="007C5136" w:rsidRPr="00C40086" w:rsidDel="004B1F98" w:rsidRDefault="007C5136" w:rsidP="007C5136">
      <w:pPr>
        <w:spacing w:line="240" w:lineRule="auto"/>
        <w:ind w:left="540" w:hanging="540"/>
        <w:rPr>
          <w:del w:id="111" w:author="Chris Soria" w:date="2022-02-17T19:06:00Z"/>
          <w:rFonts w:asciiTheme="majorBidi" w:eastAsia="Times New Roman" w:hAnsiTheme="majorBidi" w:cstheme="majorBidi"/>
          <w:sz w:val="24"/>
          <w:szCs w:val="24"/>
        </w:rPr>
      </w:pPr>
      <w:del w:id="112" w:author="Chris Soria" w:date="2022-02-17T19:06:00Z">
        <w:r w:rsidRPr="00C40086" w:rsidDel="004B1F98">
          <w:rPr>
            <w:rFonts w:asciiTheme="majorBidi" w:eastAsia="Times New Roman" w:hAnsiTheme="majorBidi" w:cstheme="majorBidi"/>
            <w:sz w:val="24"/>
            <w:szCs w:val="24"/>
          </w:rPr>
          <w:delText xml:space="preserve">Pleck, Joseph H. “Why Could Father Involvement Benefit Children? Theoretical Perspectives.” </w:delText>
        </w:r>
        <w:r w:rsidRPr="00C40086" w:rsidDel="004B1F98">
          <w:rPr>
            <w:rFonts w:asciiTheme="majorBidi" w:eastAsia="Times New Roman" w:hAnsiTheme="majorBidi" w:cstheme="majorBidi"/>
            <w:i/>
            <w:sz w:val="24"/>
            <w:szCs w:val="24"/>
          </w:rPr>
          <w:delText>Applied Developmental Science</w:delText>
        </w:r>
        <w:r w:rsidRPr="00C40086" w:rsidDel="004B1F98">
          <w:rPr>
            <w:rFonts w:asciiTheme="majorBidi" w:eastAsia="Times New Roman" w:hAnsiTheme="majorBidi" w:cstheme="majorBidi"/>
            <w:sz w:val="24"/>
            <w:szCs w:val="24"/>
          </w:rPr>
          <w:delText xml:space="preserve">, vol. 11, no. 4, 2007, pp. 196–202., doi:10.1080/10888690701762068. </w:delText>
        </w:r>
      </w:del>
    </w:p>
    <w:p w14:paraId="2ECF0D5B" w14:textId="0B01A92B" w:rsidR="007C5136" w:rsidRPr="00C40086" w:rsidDel="004B1F98" w:rsidRDefault="007C5136" w:rsidP="007C5136">
      <w:pPr>
        <w:spacing w:line="240" w:lineRule="auto"/>
        <w:ind w:left="540" w:hanging="540"/>
        <w:rPr>
          <w:del w:id="113" w:author="Chris Soria" w:date="2022-02-17T19:06:00Z"/>
          <w:rFonts w:asciiTheme="majorBidi" w:eastAsia="Times New Roman" w:hAnsiTheme="majorBidi" w:cstheme="majorBidi"/>
          <w:sz w:val="24"/>
          <w:szCs w:val="24"/>
        </w:rPr>
      </w:pPr>
      <w:del w:id="114" w:author="Chris Soria" w:date="2022-02-17T19:06:00Z">
        <w:r w:rsidRPr="00C40086" w:rsidDel="004B1F98">
          <w:rPr>
            <w:rFonts w:asciiTheme="majorBidi" w:eastAsia="Times New Roman" w:hAnsiTheme="majorBidi" w:cstheme="majorBidi"/>
            <w:sz w:val="24"/>
            <w:szCs w:val="24"/>
          </w:rPr>
          <w:delText xml:space="preserve">Portu-Zapirain, Nerea. “Attachment Relationships with Fathers and Mothers during Early Chilhood.” </w:delText>
        </w:r>
        <w:r w:rsidRPr="00C40086" w:rsidDel="004B1F98">
          <w:rPr>
            <w:rFonts w:asciiTheme="majorBidi" w:eastAsia="Times New Roman" w:hAnsiTheme="majorBidi" w:cstheme="majorBidi"/>
            <w:i/>
            <w:sz w:val="24"/>
            <w:szCs w:val="24"/>
          </w:rPr>
          <w:delText>Psychology</w:delText>
        </w:r>
        <w:r w:rsidRPr="00C40086" w:rsidDel="004B1F98">
          <w:rPr>
            <w:rFonts w:asciiTheme="majorBidi" w:eastAsia="Times New Roman" w:hAnsiTheme="majorBidi" w:cstheme="majorBidi"/>
            <w:sz w:val="24"/>
            <w:szCs w:val="24"/>
          </w:rPr>
          <w:delText xml:space="preserve">, vol. 04, no. 03, 2013, pp. 254–260., doi:10.4236/psych.2013.43a038. </w:delText>
        </w:r>
      </w:del>
    </w:p>
    <w:p w14:paraId="32C2BF71" w14:textId="27BA4DAD" w:rsidR="000B78E6" w:rsidRDefault="000B78E6" w:rsidP="000B78E6">
      <w:pPr>
        <w:pStyle w:val="NormalWeb"/>
        <w:ind w:left="567" w:hanging="567"/>
        <w:rPr>
          <w:ins w:id="115" w:author="Chris Soria" w:date="2022-02-17T19:42:00Z"/>
          <w:color w:val="000000"/>
        </w:rPr>
      </w:pPr>
      <w:ins w:id="116" w:author="Chris Soria" w:date="2022-02-09T15:03:00Z">
        <w:r>
          <w:rPr>
            <w:color w:val="000000"/>
          </w:rPr>
          <w:t>Quinlan</w:t>
        </w:r>
        <w:proofErr w:type="spellEnd"/>
        <w:r>
          <w:rPr>
            <w:color w:val="000000"/>
          </w:rPr>
          <w:t>, R. J. (2003). Father absence, parental care, and female reproductive development.</w:t>
        </w:r>
        <w:r>
          <w:rPr>
            <w:rStyle w:val="apple-converted-space"/>
            <w:color w:val="000000"/>
          </w:rPr>
          <w:t> </w:t>
        </w:r>
        <w:r>
          <w:rPr>
            <w:i/>
            <w:iCs/>
            <w:color w:val="000000"/>
          </w:rPr>
          <w:t>Evolution and Human Behavior,</w:t>
        </w:r>
        <w:r>
          <w:rPr>
            <w:rStyle w:val="apple-converted-space"/>
            <w:color w:val="000000"/>
          </w:rPr>
          <w:t> </w:t>
        </w:r>
        <w:r>
          <w:rPr>
            <w:i/>
            <w:iCs/>
            <w:color w:val="000000"/>
          </w:rPr>
          <w:t>24</w:t>
        </w:r>
        <w:r>
          <w:rPr>
            <w:color w:val="000000"/>
          </w:rPr>
          <w:t>(6), 376-390. doi:10.1016/s1090-5138(03)00039-4</w:t>
        </w:r>
      </w:ins>
    </w:p>
    <w:p w14:paraId="3142BEA4" w14:textId="3F16313E" w:rsidR="008454BF" w:rsidRPr="008454BF" w:rsidRDefault="008454BF" w:rsidP="008454BF">
      <w:pPr>
        <w:spacing w:before="100" w:beforeAutospacing="1" w:after="100" w:afterAutospacing="1" w:line="240" w:lineRule="auto"/>
        <w:ind w:left="567" w:hanging="567"/>
        <w:rPr>
          <w:ins w:id="117" w:author="Chris Soria" w:date="2022-02-09T15:03:00Z"/>
          <w:rFonts w:ascii="Times New Roman" w:eastAsia="Times New Roman" w:hAnsi="Times New Roman" w:cs="Times New Roman"/>
          <w:color w:val="000000"/>
          <w:sz w:val="24"/>
          <w:szCs w:val="24"/>
          <w:lang w:bidi="ar-SA"/>
          <w:rPrChange w:id="118" w:author="Chris Soria" w:date="2022-02-17T19:42:00Z">
            <w:rPr>
              <w:ins w:id="119" w:author="Chris Soria" w:date="2022-02-09T15:03:00Z"/>
              <w:color w:val="000000"/>
            </w:rPr>
          </w:rPrChange>
        </w:rPr>
        <w:pPrChange w:id="120" w:author="Chris Soria" w:date="2022-02-17T19:42:00Z">
          <w:pPr>
            <w:pStyle w:val="NormalWeb"/>
            <w:ind w:left="567" w:hanging="567"/>
          </w:pPr>
        </w:pPrChange>
      </w:pPr>
      <w:proofErr w:type="spellStart"/>
      <w:ins w:id="121" w:author="Chris Soria" w:date="2022-02-17T19:42:00Z">
        <w:r>
          <w:rPr>
            <w:rFonts w:ascii="Times New Roman" w:eastAsia="Times New Roman" w:hAnsi="Times New Roman" w:cs="Times New Roman"/>
            <w:color w:val="000000"/>
            <w:sz w:val="24"/>
            <w:szCs w:val="24"/>
            <w:lang w:bidi="ar-SA"/>
          </w:rPr>
          <w:t>x</w:t>
        </w:r>
        <w:r w:rsidRPr="008454BF">
          <w:rPr>
            <w:rFonts w:ascii="Times New Roman" w:eastAsia="Times New Roman" w:hAnsi="Times New Roman" w:cs="Times New Roman"/>
            <w:color w:val="000000"/>
            <w:sz w:val="24"/>
            <w:szCs w:val="24"/>
            <w:lang w:bidi="ar-SA"/>
          </w:rPr>
          <w:t>O’Regan</w:t>
        </w:r>
        <w:proofErr w:type="spellEnd"/>
        <w:r w:rsidRPr="008454BF">
          <w:rPr>
            <w:rFonts w:ascii="Times New Roman" w:eastAsia="Times New Roman" w:hAnsi="Times New Roman" w:cs="Times New Roman"/>
            <w:color w:val="000000"/>
            <w:sz w:val="24"/>
            <w:szCs w:val="24"/>
            <w:lang w:bidi="ar-SA"/>
          </w:rPr>
          <w:t>, K. M., &amp; Quigley, J. M. (1993). Family Networks and youth access to jobs. </w:t>
        </w:r>
        <w:r w:rsidRPr="008454BF">
          <w:rPr>
            <w:rFonts w:ascii="Times New Roman" w:eastAsia="Times New Roman" w:hAnsi="Times New Roman" w:cs="Times New Roman"/>
            <w:i/>
            <w:iCs/>
            <w:color w:val="000000"/>
            <w:sz w:val="24"/>
            <w:szCs w:val="24"/>
            <w:lang w:bidi="ar-SA"/>
          </w:rPr>
          <w:t>Journal of Urban Economics,34</w:t>
        </w:r>
        <w:r w:rsidRPr="008454BF">
          <w:rPr>
            <w:rFonts w:ascii="Times New Roman" w:eastAsia="Times New Roman" w:hAnsi="Times New Roman" w:cs="Times New Roman"/>
            <w:color w:val="000000"/>
            <w:sz w:val="24"/>
            <w:szCs w:val="24"/>
            <w:lang w:bidi="ar-SA"/>
          </w:rPr>
          <w:t>(2), 230-248. doi:10.1006/juec.1993.1035</w:t>
        </w:r>
      </w:ins>
    </w:p>
    <w:p w14:paraId="32AB46DD" w14:textId="122C7448" w:rsidR="007C5136" w:rsidRPr="00C40086" w:rsidRDefault="007C5136" w:rsidP="007C5136">
      <w:pPr>
        <w:spacing w:line="240" w:lineRule="auto"/>
        <w:ind w:left="540" w:hanging="540"/>
        <w:rPr>
          <w:rFonts w:asciiTheme="majorBidi" w:hAnsiTheme="majorBidi" w:cstheme="majorBidi"/>
          <w:sz w:val="24"/>
          <w:szCs w:val="24"/>
        </w:rPr>
      </w:pPr>
      <w:r w:rsidRPr="00C40086">
        <w:rPr>
          <w:rFonts w:asciiTheme="majorBidi" w:hAnsiTheme="majorBidi" w:cstheme="majorBidi"/>
          <w:sz w:val="24"/>
          <w:szCs w:val="24"/>
        </w:rPr>
        <w:t>x</w:t>
      </w:r>
      <w:ins w:id="122" w:author="Chris Soria" w:date="2022-02-17T19:07:00Z">
        <w:r w:rsidR="00A917FE">
          <w:rPr>
            <w:rFonts w:asciiTheme="majorBidi" w:hAnsiTheme="majorBidi" w:cstheme="majorBidi"/>
            <w:sz w:val="24"/>
            <w:szCs w:val="24"/>
          </w:rPr>
          <w:t>x</w:t>
        </w:r>
      </w:ins>
      <w:r w:rsidRPr="00C40086">
        <w:rPr>
          <w:rFonts w:asciiTheme="majorBidi" w:hAnsiTheme="majorBidi" w:cstheme="majorBidi"/>
          <w:sz w:val="24"/>
          <w:szCs w:val="24"/>
        </w:rPr>
        <w:t xml:space="preserve"> </w:t>
      </w:r>
      <w:proofErr w:type="spellStart"/>
      <w:r w:rsidRPr="00C40086">
        <w:rPr>
          <w:rFonts w:asciiTheme="majorBidi" w:hAnsiTheme="majorBidi" w:cstheme="majorBidi"/>
          <w:sz w:val="24"/>
          <w:szCs w:val="24"/>
        </w:rPr>
        <w:t>Rostad</w:t>
      </w:r>
      <w:proofErr w:type="spellEnd"/>
      <w:r w:rsidRPr="00C40086">
        <w:rPr>
          <w:rFonts w:asciiTheme="majorBidi" w:hAnsiTheme="majorBidi" w:cstheme="majorBidi"/>
          <w:sz w:val="24"/>
          <w:szCs w:val="24"/>
        </w:rPr>
        <w:t xml:space="preserve">, W.L., Silverman, P., McDonald, M.K. (2014) Daddy's Little Girl Goes to College: An Investigation of Females’ Perceived Closeness </w:t>
      </w:r>
      <w:proofErr w:type="gramStart"/>
      <w:r w:rsidRPr="00C40086">
        <w:rPr>
          <w:rFonts w:asciiTheme="majorBidi" w:hAnsiTheme="majorBidi" w:cstheme="majorBidi"/>
          <w:sz w:val="24"/>
          <w:szCs w:val="24"/>
        </w:rPr>
        <w:t>With</w:t>
      </w:r>
      <w:proofErr w:type="gramEnd"/>
      <w:r w:rsidRPr="00C40086">
        <w:rPr>
          <w:rFonts w:asciiTheme="majorBidi" w:hAnsiTheme="majorBidi" w:cstheme="majorBidi"/>
          <w:sz w:val="24"/>
          <w:szCs w:val="24"/>
        </w:rPr>
        <w:t xml:space="preserve"> Fathers and Later Risky Behaviors, </w:t>
      </w:r>
      <w:r w:rsidRPr="00C40086">
        <w:rPr>
          <w:rFonts w:asciiTheme="majorBidi" w:hAnsiTheme="majorBidi" w:cstheme="majorBidi"/>
          <w:i/>
          <w:iCs/>
          <w:sz w:val="24"/>
          <w:szCs w:val="24"/>
        </w:rPr>
        <w:t>Journal of American College Health</w:t>
      </w:r>
      <w:r w:rsidRPr="00C40086">
        <w:rPr>
          <w:rFonts w:asciiTheme="majorBidi" w:hAnsiTheme="majorBidi" w:cstheme="majorBidi"/>
          <w:sz w:val="24"/>
          <w:szCs w:val="24"/>
        </w:rPr>
        <w:t>, 62:4, 213-220, DOI:10.1080/07448481.2014.887570</w:t>
      </w:r>
    </w:p>
    <w:p w14:paraId="6FCA6D9D" w14:textId="4C280C25" w:rsidR="007C5136" w:rsidRPr="00C40086" w:rsidRDefault="00A917FE" w:rsidP="007C5136">
      <w:pPr>
        <w:spacing w:line="240" w:lineRule="auto"/>
        <w:ind w:left="540" w:hanging="540"/>
        <w:rPr>
          <w:rFonts w:asciiTheme="majorBidi" w:eastAsia="Times New Roman" w:hAnsiTheme="majorBidi" w:cstheme="majorBidi"/>
          <w:sz w:val="24"/>
          <w:szCs w:val="24"/>
        </w:rPr>
      </w:pPr>
      <w:proofErr w:type="spellStart"/>
      <w:ins w:id="123" w:author="Chris Soria" w:date="2022-02-17T19:07:00Z">
        <w:r>
          <w:rPr>
            <w:rFonts w:asciiTheme="majorBidi" w:eastAsia="Times New Roman" w:hAnsiTheme="majorBidi" w:cstheme="majorBidi"/>
            <w:sz w:val="24"/>
            <w:szCs w:val="24"/>
          </w:rPr>
          <w:t>x</w:t>
        </w:r>
      </w:ins>
      <w:r w:rsidR="007C5136" w:rsidRPr="00C40086">
        <w:rPr>
          <w:rFonts w:asciiTheme="majorBidi" w:eastAsia="Times New Roman" w:hAnsiTheme="majorBidi" w:cstheme="majorBidi"/>
          <w:sz w:val="24"/>
          <w:szCs w:val="24"/>
        </w:rPr>
        <w:t>xRubin</w:t>
      </w:r>
      <w:proofErr w:type="spellEnd"/>
      <w:r w:rsidR="007C5136" w:rsidRPr="00C40086">
        <w:rPr>
          <w:rFonts w:asciiTheme="majorBidi" w:eastAsia="Times New Roman" w:hAnsiTheme="majorBidi" w:cstheme="majorBidi"/>
          <w:sz w:val="24"/>
          <w:szCs w:val="24"/>
        </w:rPr>
        <w:t xml:space="preserve">, Z., </w:t>
      </w:r>
      <w:proofErr w:type="spellStart"/>
      <w:r w:rsidR="007C5136" w:rsidRPr="00C40086">
        <w:rPr>
          <w:rFonts w:asciiTheme="majorBidi" w:eastAsia="Times New Roman" w:hAnsiTheme="majorBidi" w:cstheme="majorBidi"/>
          <w:sz w:val="24"/>
          <w:szCs w:val="24"/>
        </w:rPr>
        <w:t>Sloman</w:t>
      </w:r>
      <w:proofErr w:type="spellEnd"/>
      <w:r w:rsidR="007C5136" w:rsidRPr="00C40086">
        <w:rPr>
          <w:rFonts w:asciiTheme="majorBidi" w:eastAsia="Times New Roman" w:hAnsiTheme="majorBidi" w:cstheme="majorBidi"/>
          <w:sz w:val="24"/>
          <w:szCs w:val="24"/>
        </w:rPr>
        <w:t xml:space="preserve">, J. (1984). How Parents Influence Their Children’s Friendships. In </w:t>
      </w:r>
      <w:r w:rsidR="007C5136" w:rsidRPr="00C40086">
        <w:rPr>
          <w:rFonts w:asciiTheme="majorBidi" w:eastAsia="Times New Roman" w:hAnsiTheme="majorBidi" w:cstheme="majorBidi"/>
          <w:i/>
          <w:sz w:val="24"/>
          <w:szCs w:val="24"/>
        </w:rPr>
        <w:t xml:space="preserve">Beyond </w:t>
      </w:r>
      <w:proofErr w:type="gramStart"/>
      <w:r w:rsidR="007C5136" w:rsidRPr="00C40086">
        <w:rPr>
          <w:rFonts w:asciiTheme="majorBidi" w:eastAsia="Times New Roman" w:hAnsiTheme="majorBidi" w:cstheme="majorBidi"/>
          <w:i/>
          <w:sz w:val="24"/>
          <w:szCs w:val="24"/>
        </w:rPr>
        <w:t>The</w:t>
      </w:r>
      <w:proofErr w:type="gramEnd"/>
      <w:r w:rsidR="007C5136" w:rsidRPr="00C40086">
        <w:rPr>
          <w:rFonts w:asciiTheme="majorBidi" w:eastAsia="Times New Roman" w:hAnsiTheme="majorBidi" w:cstheme="majorBidi"/>
          <w:i/>
          <w:sz w:val="24"/>
          <w:szCs w:val="24"/>
        </w:rPr>
        <w:t xml:space="preserve"> Dyad</w:t>
      </w:r>
      <w:r w:rsidR="007C5136" w:rsidRPr="00C40086">
        <w:rPr>
          <w:rFonts w:asciiTheme="majorBidi" w:eastAsia="Times New Roman" w:hAnsiTheme="majorBidi" w:cstheme="majorBidi"/>
          <w:sz w:val="24"/>
          <w:szCs w:val="24"/>
        </w:rPr>
        <w:t xml:space="preserve">, Michael Lewis, (ed), pp. 223–250. New York: Springer. doi:10.1007/978-1-4757-9415-1_10. </w:t>
      </w:r>
    </w:p>
    <w:p w14:paraId="43DC1E5D" w14:textId="5D55C2D3" w:rsidR="007C5136" w:rsidRPr="00C40086" w:rsidRDefault="00A917FE" w:rsidP="007C5136">
      <w:pPr>
        <w:spacing w:line="240" w:lineRule="auto"/>
        <w:ind w:left="540" w:hanging="540"/>
        <w:rPr>
          <w:rFonts w:asciiTheme="majorBidi" w:eastAsia="Times New Roman" w:hAnsiTheme="majorBidi" w:cstheme="majorBidi"/>
          <w:sz w:val="24"/>
          <w:szCs w:val="24"/>
        </w:rPr>
      </w:pPr>
      <w:proofErr w:type="spellStart"/>
      <w:ins w:id="124" w:author="Chris Soria" w:date="2022-02-17T19:07:00Z">
        <w:r>
          <w:rPr>
            <w:rFonts w:asciiTheme="majorBidi" w:eastAsia="Times New Roman" w:hAnsiTheme="majorBidi" w:cstheme="majorBidi"/>
            <w:sz w:val="24"/>
            <w:szCs w:val="24"/>
          </w:rPr>
          <w:t>x</w:t>
        </w:r>
      </w:ins>
      <w:r w:rsidR="007C5136" w:rsidRPr="00C40086">
        <w:rPr>
          <w:rFonts w:asciiTheme="majorBidi" w:eastAsia="Times New Roman" w:hAnsiTheme="majorBidi" w:cstheme="majorBidi"/>
          <w:sz w:val="24"/>
          <w:szCs w:val="24"/>
        </w:rPr>
        <w:t>xSharabany</w:t>
      </w:r>
      <w:proofErr w:type="spellEnd"/>
      <w:r w:rsidR="007C5136" w:rsidRPr="00C40086">
        <w:rPr>
          <w:rFonts w:asciiTheme="majorBidi" w:eastAsia="Times New Roman" w:hAnsiTheme="majorBidi" w:cstheme="majorBidi"/>
          <w:sz w:val="24"/>
          <w:szCs w:val="24"/>
        </w:rPr>
        <w:t xml:space="preserve">, R., </w:t>
      </w:r>
      <w:proofErr w:type="spellStart"/>
      <w:r w:rsidR="007C5136" w:rsidRPr="00C40086">
        <w:rPr>
          <w:rFonts w:asciiTheme="majorBidi" w:eastAsia="Times New Roman" w:hAnsiTheme="majorBidi" w:cstheme="majorBidi"/>
          <w:sz w:val="24"/>
          <w:szCs w:val="24"/>
        </w:rPr>
        <w:t>Scher</w:t>
      </w:r>
      <w:proofErr w:type="spellEnd"/>
      <w:r w:rsidR="007C5136" w:rsidRPr="00C40086">
        <w:rPr>
          <w:rFonts w:asciiTheme="majorBidi" w:eastAsia="Times New Roman" w:hAnsiTheme="majorBidi" w:cstheme="majorBidi"/>
          <w:sz w:val="24"/>
          <w:szCs w:val="24"/>
        </w:rPr>
        <w:t xml:space="preserve">, A., </w:t>
      </w:r>
      <w:proofErr w:type="spellStart"/>
      <w:r w:rsidR="007C5136" w:rsidRPr="00C40086">
        <w:rPr>
          <w:rFonts w:asciiTheme="majorBidi" w:eastAsia="Times New Roman" w:hAnsiTheme="majorBidi" w:cstheme="majorBidi"/>
          <w:sz w:val="24"/>
          <w:szCs w:val="24"/>
        </w:rPr>
        <w:t>GalKrauz</w:t>
      </w:r>
      <w:proofErr w:type="spellEnd"/>
      <w:r w:rsidR="007C5136" w:rsidRPr="00C40086">
        <w:rPr>
          <w:rFonts w:asciiTheme="majorBidi" w:eastAsia="Times New Roman" w:hAnsiTheme="majorBidi" w:cstheme="majorBidi"/>
          <w:sz w:val="24"/>
          <w:szCs w:val="24"/>
        </w:rPr>
        <w:t xml:space="preserve">, J., (2006). Like Fathers, Like Sons? Fathers Attitudes to Childrearing in Light of Their Perceived Relationships with Own Parents, and Their Attachment Concerns.” </w:t>
      </w:r>
      <w:r w:rsidR="007C5136" w:rsidRPr="00C40086">
        <w:rPr>
          <w:rFonts w:asciiTheme="majorBidi" w:eastAsia="Times New Roman" w:hAnsiTheme="majorBidi" w:cstheme="majorBidi"/>
          <w:iCs/>
          <w:sz w:val="24"/>
          <w:szCs w:val="24"/>
        </w:rPr>
        <w:t xml:space="preserve">In O. </w:t>
      </w:r>
      <w:proofErr w:type="spellStart"/>
      <w:r w:rsidR="007C5136" w:rsidRPr="00C40086">
        <w:rPr>
          <w:rFonts w:asciiTheme="majorBidi" w:eastAsia="Times New Roman" w:hAnsiTheme="majorBidi" w:cstheme="majorBidi"/>
          <w:iCs/>
          <w:sz w:val="24"/>
          <w:szCs w:val="24"/>
        </w:rPr>
        <w:t>Mayseless</w:t>
      </w:r>
      <w:proofErr w:type="spellEnd"/>
      <w:r w:rsidR="007C5136" w:rsidRPr="00C40086">
        <w:rPr>
          <w:rFonts w:asciiTheme="majorBidi" w:eastAsia="Times New Roman" w:hAnsiTheme="majorBidi" w:cstheme="majorBidi"/>
          <w:iCs/>
          <w:sz w:val="24"/>
          <w:szCs w:val="24"/>
        </w:rPr>
        <w:t xml:space="preserve"> (Ed.),</w:t>
      </w:r>
      <w:r w:rsidR="007C5136" w:rsidRPr="00C40086">
        <w:rPr>
          <w:rFonts w:asciiTheme="majorBidi" w:eastAsia="Times New Roman" w:hAnsiTheme="majorBidi" w:cstheme="majorBidi"/>
          <w:i/>
          <w:sz w:val="24"/>
          <w:szCs w:val="24"/>
        </w:rPr>
        <w:t xml:space="preserve"> Parenting representations: Theory, </w:t>
      </w:r>
      <w:r w:rsidR="007C5136" w:rsidRPr="00C40086">
        <w:rPr>
          <w:rFonts w:asciiTheme="majorBidi" w:eastAsia="Times New Roman" w:hAnsiTheme="majorBidi" w:cstheme="majorBidi"/>
          <w:i/>
          <w:sz w:val="24"/>
          <w:szCs w:val="24"/>
        </w:rPr>
        <w:lastRenderedPageBreak/>
        <w:t>research, and clinical implications</w:t>
      </w:r>
      <w:r w:rsidR="007C5136" w:rsidRPr="00C40086">
        <w:rPr>
          <w:rFonts w:asciiTheme="majorBidi" w:eastAsia="Times New Roman" w:hAnsiTheme="majorBidi" w:cstheme="majorBidi"/>
          <w:iCs/>
          <w:sz w:val="24"/>
          <w:szCs w:val="24"/>
        </w:rPr>
        <w:t xml:space="preserve"> (pp. 239–261). Cambridge University Press</w:t>
      </w:r>
      <w:r w:rsidR="007C5136" w:rsidRPr="00C40086">
        <w:rPr>
          <w:rFonts w:asciiTheme="majorBidi" w:eastAsia="Times New Roman" w:hAnsiTheme="majorBidi" w:cstheme="majorBidi"/>
          <w:i/>
          <w:sz w:val="24"/>
          <w:szCs w:val="24"/>
        </w:rPr>
        <w:t xml:space="preserve">. </w:t>
      </w:r>
      <w:r w:rsidR="007C5136" w:rsidRPr="00C40086">
        <w:rPr>
          <w:rFonts w:asciiTheme="majorBidi" w:eastAsia="Times New Roman" w:hAnsiTheme="majorBidi" w:cstheme="majorBidi"/>
          <w:iCs/>
          <w:sz w:val="24"/>
          <w:szCs w:val="24"/>
        </w:rPr>
        <w:t>https://doi.org/10.1017/CBO9780511499869.009.</w:t>
      </w:r>
      <w:r w:rsidR="007C5136" w:rsidRPr="00C40086">
        <w:rPr>
          <w:rFonts w:asciiTheme="majorBidi" w:eastAsia="Times New Roman" w:hAnsiTheme="majorBidi" w:cstheme="majorBidi"/>
          <w:sz w:val="24"/>
          <w:szCs w:val="24"/>
        </w:rPr>
        <w:t xml:space="preserve"> </w:t>
      </w:r>
    </w:p>
    <w:p w14:paraId="6E85B936" w14:textId="227F4A42" w:rsidR="007C5136" w:rsidRPr="00C40086" w:rsidRDefault="007C5136" w:rsidP="007C5136">
      <w:pPr>
        <w:spacing w:line="240" w:lineRule="auto"/>
        <w:ind w:left="540" w:hanging="540"/>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x</w:t>
      </w:r>
      <w:ins w:id="125" w:author="Chris Soria" w:date="2022-02-17T19:08:00Z">
        <w:r w:rsidR="00A917FE">
          <w:rPr>
            <w:rFonts w:asciiTheme="majorBidi" w:eastAsia="Times New Roman" w:hAnsiTheme="majorBidi" w:cstheme="majorBidi"/>
            <w:sz w:val="24"/>
            <w:szCs w:val="24"/>
          </w:rPr>
          <w:t>x</w:t>
        </w:r>
      </w:ins>
      <w:r w:rsidRPr="00C40086">
        <w:rPr>
          <w:rFonts w:asciiTheme="majorBidi" w:hAnsiTheme="majorBidi" w:cstheme="majorBidi"/>
          <w:sz w:val="24"/>
          <w:szCs w:val="24"/>
        </w:rPr>
        <w:t xml:space="preserve"> </w:t>
      </w:r>
      <w:r w:rsidRPr="00C40086">
        <w:rPr>
          <w:rFonts w:asciiTheme="majorBidi" w:eastAsia="Times New Roman" w:hAnsiTheme="majorBidi" w:cstheme="majorBidi"/>
          <w:sz w:val="24"/>
          <w:szCs w:val="24"/>
        </w:rPr>
        <w:t xml:space="preserve">Singh, N. (1988). A Secure Base: Clinical Applications of Attachment Theory. By John Bowlby. London: Routledge. 1988. 180 pp. £8.95 (pb). </w:t>
      </w:r>
      <w:r w:rsidRPr="00C40086">
        <w:rPr>
          <w:rFonts w:asciiTheme="majorBidi" w:eastAsia="Times New Roman" w:hAnsiTheme="majorBidi" w:cstheme="majorBidi"/>
          <w:i/>
          <w:iCs/>
          <w:sz w:val="24"/>
          <w:szCs w:val="24"/>
        </w:rPr>
        <w:t>British Journal of Psychiatry</w:t>
      </w:r>
      <w:r w:rsidRPr="00C40086">
        <w:rPr>
          <w:rFonts w:asciiTheme="majorBidi" w:eastAsia="Times New Roman" w:hAnsiTheme="majorBidi" w:cstheme="majorBidi"/>
          <w:sz w:val="24"/>
          <w:szCs w:val="24"/>
        </w:rPr>
        <w:t xml:space="preserve">, 153(5), 721-721. doi:10.1192/S0007125000224197. </w:t>
      </w:r>
    </w:p>
    <w:p w14:paraId="1B1F4E3F" w14:textId="0B90D2B5" w:rsidR="007C5136" w:rsidRPr="00C40086" w:rsidDel="00547B9E" w:rsidRDefault="00A917FE" w:rsidP="007C5136">
      <w:pPr>
        <w:spacing w:line="240" w:lineRule="auto"/>
        <w:ind w:left="540" w:hanging="540"/>
        <w:rPr>
          <w:del w:id="126" w:author="Chris Soria" w:date="2022-02-09T15:08:00Z"/>
          <w:rFonts w:asciiTheme="majorBidi" w:eastAsia="Times New Roman" w:hAnsiTheme="majorBidi" w:cstheme="majorBidi"/>
          <w:color w:val="FF0000"/>
          <w:sz w:val="24"/>
          <w:szCs w:val="24"/>
        </w:rPr>
      </w:pPr>
      <w:proofErr w:type="spellStart"/>
      <w:ins w:id="127" w:author="Chris Soria" w:date="2022-02-17T19:08:00Z">
        <w:r>
          <w:rPr>
            <w:rFonts w:asciiTheme="majorBidi" w:hAnsiTheme="majorBidi" w:cstheme="majorBidi"/>
            <w:color w:val="FF0000"/>
            <w:sz w:val="24"/>
            <w:szCs w:val="24"/>
          </w:rPr>
          <w:t>x</w:t>
        </w:r>
      </w:ins>
      <w:del w:id="128" w:author="Chris Soria" w:date="2022-02-09T15:03:00Z">
        <w:r w:rsidR="007C5136" w:rsidRPr="00C40086" w:rsidDel="00547B9E">
          <w:rPr>
            <w:rFonts w:asciiTheme="majorBidi" w:hAnsiTheme="majorBidi" w:cstheme="majorBidi"/>
            <w:color w:val="FF0000"/>
            <w:sz w:val="24"/>
            <w:szCs w:val="24"/>
          </w:rPr>
          <w:delText>x</w:delText>
        </w:r>
      </w:del>
      <w:del w:id="129" w:author="Chris Soria" w:date="2022-02-09T15:08:00Z">
        <w:r w:rsidR="007C5136" w:rsidRPr="00C40086" w:rsidDel="00547B9E">
          <w:rPr>
            <w:rFonts w:asciiTheme="majorBidi" w:hAnsiTheme="majorBidi" w:cstheme="majorBidi"/>
            <w:color w:val="FF0000"/>
            <w:sz w:val="24"/>
            <w:szCs w:val="24"/>
          </w:rPr>
          <w:delText>Stevenson, Black, 1998</w:delText>
        </w:r>
      </w:del>
      <w:del w:id="130" w:author="Chris Soria" w:date="2022-02-09T15:03:00Z">
        <w:r w:rsidR="007C5136" w:rsidRPr="00C40086" w:rsidDel="00547B9E">
          <w:rPr>
            <w:rFonts w:asciiTheme="majorBidi" w:hAnsiTheme="majorBidi" w:cstheme="majorBidi"/>
            <w:color w:val="FF0000"/>
            <w:sz w:val="24"/>
            <w:szCs w:val="24"/>
          </w:rPr>
          <w:delText>;</w:delText>
        </w:r>
      </w:del>
    </w:p>
    <w:p w14:paraId="1B0983A8"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xSwain</w:t>
      </w:r>
      <w:proofErr w:type="spellEnd"/>
      <w:r w:rsidRPr="00C40086">
        <w:rPr>
          <w:rFonts w:asciiTheme="majorBidi" w:eastAsia="Times New Roman" w:hAnsiTheme="majorBidi" w:cstheme="majorBidi"/>
          <w:sz w:val="24"/>
          <w:szCs w:val="24"/>
        </w:rPr>
        <w:t xml:space="preserve">, Scott O. “Covert Intimacy: Closeness in Men’s Friendships.” </w:t>
      </w:r>
      <w:r w:rsidRPr="00C40086">
        <w:rPr>
          <w:rFonts w:asciiTheme="majorBidi" w:eastAsia="Times New Roman" w:hAnsiTheme="majorBidi" w:cstheme="majorBidi"/>
          <w:i/>
          <w:sz w:val="24"/>
          <w:szCs w:val="24"/>
        </w:rPr>
        <w:t>Gender in Intimate Relationships</w:t>
      </w:r>
      <w:r w:rsidRPr="00C40086">
        <w:rPr>
          <w:rFonts w:asciiTheme="majorBidi" w:eastAsia="Times New Roman" w:hAnsiTheme="majorBidi" w:cstheme="majorBidi"/>
          <w:sz w:val="24"/>
          <w:szCs w:val="24"/>
        </w:rPr>
        <w:t xml:space="preserve">, 1989, pp. 71–86. </w:t>
      </w:r>
    </w:p>
    <w:p w14:paraId="570C836B" w14:textId="6E977447" w:rsidR="007C5136" w:rsidRPr="00C40086" w:rsidRDefault="00A917FE" w:rsidP="007C5136">
      <w:pPr>
        <w:spacing w:line="240" w:lineRule="auto"/>
        <w:ind w:left="540" w:hanging="540"/>
        <w:rPr>
          <w:rFonts w:asciiTheme="majorBidi" w:eastAsia="Times New Roman" w:hAnsiTheme="majorBidi" w:cstheme="majorBidi"/>
          <w:sz w:val="24"/>
          <w:szCs w:val="24"/>
        </w:rPr>
      </w:pPr>
      <w:ins w:id="131" w:author="Chris Soria" w:date="2022-02-17T19:08:00Z">
        <w:r>
          <w:rPr>
            <w:rFonts w:asciiTheme="majorBidi" w:hAnsiTheme="majorBidi" w:cstheme="majorBidi"/>
            <w:sz w:val="24"/>
            <w:szCs w:val="24"/>
          </w:rPr>
          <w:t>x</w:t>
        </w:r>
      </w:ins>
      <w:r w:rsidR="007C5136" w:rsidRPr="00C40086">
        <w:rPr>
          <w:rFonts w:asciiTheme="majorBidi" w:hAnsiTheme="majorBidi" w:cstheme="majorBidi"/>
          <w:sz w:val="24"/>
          <w:szCs w:val="24"/>
        </w:rPr>
        <w:t xml:space="preserve">x </w:t>
      </w:r>
      <w:proofErr w:type="spellStart"/>
      <w:r w:rsidR="007C5136" w:rsidRPr="00C40086">
        <w:rPr>
          <w:rFonts w:asciiTheme="majorBidi" w:hAnsiTheme="majorBidi" w:cstheme="majorBidi"/>
          <w:sz w:val="24"/>
          <w:szCs w:val="24"/>
        </w:rPr>
        <w:t>TenEyck</w:t>
      </w:r>
      <w:proofErr w:type="spellEnd"/>
      <w:r w:rsidR="007C5136" w:rsidRPr="00C40086">
        <w:rPr>
          <w:rFonts w:asciiTheme="majorBidi" w:hAnsiTheme="majorBidi" w:cstheme="majorBidi"/>
          <w:sz w:val="24"/>
          <w:szCs w:val="24"/>
        </w:rPr>
        <w:t xml:space="preserve">, M.F., Knox, K.N., El Sayed, S.A. (2021). Absent Father Timing and its Impact on Adolescent and Adult Criminal Behavior. </w:t>
      </w:r>
      <w:r w:rsidR="007C5136" w:rsidRPr="00C40086">
        <w:rPr>
          <w:rFonts w:asciiTheme="majorBidi" w:hAnsiTheme="majorBidi" w:cstheme="majorBidi"/>
          <w:i/>
          <w:iCs/>
          <w:sz w:val="24"/>
          <w:szCs w:val="24"/>
        </w:rPr>
        <w:t>American Journal of Criminal Justice.</w:t>
      </w:r>
      <w:r w:rsidR="007C5136" w:rsidRPr="00C40086">
        <w:rPr>
          <w:rFonts w:asciiTheme="majorBidi" w:hAnsiTheme="majorBidi" w:cstheme="majorBidi"/>
          <w:sz w:val="24"/>
          <w:szCs w:val="24"/>
        </w:rPr>
        <w:t xml:space="preserve"> https://doi.org/10.1007/s12103-021-09640-x</w:t>
      </w:r>
    </w:p>
    <w:p w14:paraId="161A9357" w14:textId="68EC71C9" w:rsidR="007C5136" w:rsidRPr="00C40086" w:rsidRDefault="00A917FE" w:rsidP="007C5136">
      <w:pPr>
        <w:spacing w:line="240" w:lineRule="auto"/>
        <w:ind w:left="540" w:hanging="540"/>
        <w:rPr>
          <w:rFonts w:asciiTheme="majorBidi" w:hAnsiTheme="majorBidi" w:cstheme="majorBidi"/>
          <w:sz w:val="24"/>
          <w:szCs w:val="24"/>
        </w:rPr>
      </w:pPr>
      <w:proofErr w:type="spellStart"/>
      <w:ins w:id="132" w:author="Chris Soria" w:date="2022-02-17T19:08:00Z">
        <w:r>
          <w:rPr>
            <w:rFonts w:asciiTheme="majorBidi" w:eastAsia="Times New Roman" w:hAnsiTheme="majorBidi" w:cstheme="majorBidi"/>
            <w:sz w:val="24"/>
            <w:szCs w:val="24"/>
          </w:rPr>
          <w:t>x</w:t>
        </w:r>
      </w:ins>
      <w:r w:rsidR="007C5136" w:rsidRPr="00C40086">
        <w:rPr>
          <w:rFonts w:asciiTheme="majorBidi" w:eastAsia="Times New Roman" w:hAnsiTheme="majorBidi" w:cstheme="majorBidi"/>
          <w:sz w:val="24"/>
          <w:szCs w:val="24"/>
        </w:rPr>
        <w:t>xWood</w:t>
      </w:r>
      <w:proofErr w:type="spellEnd"/>
      <w:r w:rsidR="007C5136" w:rsidRPr="00C40086">
        <w:rPr>
          <w:rFonts w:asciiTheme="majorBidi" w:eastAsia="Times New Roman" w:hAnsiTheme="majorBidi" w:cstheme="majorBidi"/>
          <w:sz w:val="24"/>
          <w:szCs w:val="24"/>
        </w:rPr>
        <w:t xml:space="preserve">, J.T., Inman, C.C. (1993). In a Different Mode: Masculine Styles of Communicating Closeness. </w:t>
      </w:r>
      <w:r w:rsidR="007C5136" w:rsidRPr="00C40086">
        <w:rPr>
          <w:rFonts w:asciiTheme="majorBidi" w:eastAsia="Times New Roman" w:hAnsiTheme="majorBidi" w:cstheme="majorBidi"/>
          <w:i/>
          <w:sz w:val="24"/>
          <w:szCs w:val="24"/>
        </w:rPr>
        <w:t>Journal of Applied Communication Research</w:t>
      </w:r>
      <w:r w:rsidR="007C5136" w:rsidRPr="00C40086">
        <w:rPr>
          <w:rFonts w:asciiTheme="majorBidi" w:eastAsia="Times New Roman" w:hAnsiTheme="majorBidi" w:cstheme="majorBidi"/>
          <w:sz w:val="24"/>
          <w:szCs w:val="24"/>
        </w:rPr>
        <w:t>, 21(3): 279–295. doi:10.1080/00909889309365372.</w:t>
      </w:r>
    </w:p>
    <w:p w14:paraId="1B68DD9C" w14:textId="77777777" w:rsidR="00F75F25" w:rsidRDefault="00F75F25" w:rsidP="00F75F25">
      <w:pPr>
        <w:pStyle w:val="NormalWeb"/>
        <w:ind w:left="567" w:hanging="567"/>
        <w:rPr>
          <w:ins w:id="133" w:author="Chris Soria" w:date="2022-02-09T15:09:00Z"/>
          <w:color w:val="000000"/>
        </w:rPr>
      </w:pPr>
      <w:proofErr w:type="spellStart"/>
      <w:ins w:id="134" w:author="Chris Soria" w:date="2022-02-09T15:09:00Z">
        <w:r>
          <w:rPr>
            <w:color w:val="000000"/>
          </w:rPr>
          <w:t>Wrzus</w:t>
        </w:r>
        <w:proofErr w:type="spellEnd"/>
        <w:r>
          <w:rPr>
            <w:color w:val="000000"/>
          </w:rPr>
          <w:t xml:space="preserve">, C., </w:t>
        </w:r>
        <w:proofErr w:type="spellStart"/>
        <w:r>
          <w:rPr>
            <w:color w:val="000000"/>
          </w:rPr>
          <w:t>Hänel</w:t>
        </w:r>
        <w:proofErr w:type="spellEnd"/>
        <w:r>
          <w:rPr>
            <w:color w:val="000000"/>
          </w:rPr>
          <w:t xml:space="preserve">, M., Wagner, J., &amp; </w:t>
        </w:r>
        <w:proofErr w:type="spellStart"/>
        <w:r>
          <w:rPr>
            <w:color w:val="000000"/>
          </w:rPr>
          <w:t>Neyer</w:t>
        </w:r>
        <w:proofErr w:type="spellEnd"/>
        <w:r>
          <w:rPr>
            <w:color w:val="000000"/>
          </w:rPr>
          <w:t>, F. J. (2013). Social network changes and life events across the life span: A meta-analysis.</w:t>
        </w:r>
        <w:r>
          <w:rPr>
            <w:rStyle w:val="apple-converted-space"/>
            <w:color w:val="000000"/>
          </w:rPr>
          <w:t> </w:t>
        </w:r>
        <w:r>
          <w:rPr>
            <w:i/>
            <w:iCs/>
            <w:color w:val="000000"/>
          </w:rPr>
          <w:t>Psychological Bulletin,</w:t>
        </w:r>
        <w:r>
          <w:rPr>
            <w:rStyle w:val="apple-converted-space"/>
            <w:color w:val="000000"/>
          </w:rPr>
          <w:t> </w:t>
        </w:r>
        <w:r>
          <w:rPr>
            <w:i/>
            <w:iCs/>
            <w:color w:val="000000"/>
          </w:rPr>
          <w:t>139</w:t>
        </w:r>
        <w:r>
          <w:rPr>
            <w:color w:val="000000"/>
          </w:rPr>
          <w:t>(1), 53-80. doi:10.1037/a0028601</w:t>
        </w:r>
      </w:ins>
    </w:p>
    <w:p w14:paraId="14932090" w14:textId="1F97BE36" w:rsidR="007C5136" w:rsidRPr="00C40086" w:rsidDel="00F75F25" w:rsidRDefault="007C5136" w:rsidP="007C5136">
      <w:pPr>
        <w:spacing w:line="240" w:lineRule="auto"/>
        <w:rPr>
          <w:del w:id="135" w:author="Chris Soria" w:date="2022-02-09T15:09:00Z"/>
          <w:rFonts w:asciiTheme="majorBidi" w:hAnsiTheme="majorBidi" w:cstheme="majorBidi"/>
          <w:color w:val="FF0000"/>
          <w:sz w:val="24"/>
          <w:szCs w:val="24"/>
        </w:rPr>
      </w:pPr>
      <w:del w:id="136" w:author="Chris Soria" w:date="2022-02-09T15:09:00Z">
        <w:r w:rsidRPr="00C40086" w:rsidDel="00F75F25">
          <w:rPr>
            <w:rFonts w:asciiTheme="majorBidi" w:eastAsia="Times New Roman" w:hAnsiTheme="majorBidi" w:cstheme="majorBidi"/>
            <w:sz w:val="24"/>
            <w:szCs w:val="24"/>
          </w:rPr>
          <w:delText>x</w:delText>
        </w:r>
        <w:r w:rsidRPr="00C40086" w:rsidDel="00F75F25">
          <w:rPr>
            <w:rFonts w:asciiTheme="majorBidi" w:eastAsia="Times New Roman" w:hAnsiTheme="majorBidi" w:cstheme="majorBidi"/>
            <w:color w:val="FF0000"/>
            <w:sz w:val="24"/>
            <w:szCs w:val="24"/>
          </w:rPr>
          <w:delText>Wruz, et al., (2013).</w:delText>
        </w:r>
      </w:del>
    </w:p>
    <w:p w14:paraId="05D90ACF" w14:textId="77777777" w:rsidR="009271CE" w:rsidRPr="00C40086" w:rsidRDefault="009271CE" w:rsidP="00AF4EF9">
      <w:pPr>
        <w:spacing w:line="240" w:lineRule="auto"/>
        <w:ind w:firstLine="720"/>
        <w:rPr>
          <w:rFonts w:asciiTheme="majorBidi" w:eastAsia="Times New Roman" w:hAnsiTheme="majorBidi" w:cstheme="majorBidi"/>
          <w:sz w:val="24"/>
          <w:szCs w:val="24"/>
        </w:rPr>
      </w:pPr>
    </w:p>
    <w:p w14:paraId="78D18DAF" w14:textId="77777777" w:rsidR="009271CE" w:rsidRPr="00C40086" w:rsidRDefault="009271CE" w:rsidP="009271CE">
      <w:pPr>
        <w:spacing w:line="240" w:lineRule="auto"/>
        <w:ind w:firstLine="720"/>
        <w:rPr>
          <w:rFonts w:asciiTheme="majorBidi" w:eastAsia="Times New Roman" w:hAnsiTheme="majorBidi" w:cstheme="majorBidi"/>
          <w:sz w:val="24"/>
          <w:szCs w:val="24"/>
        </w:rPr>
      </w:pPr>
    </w:p>
    <w:p w14:paraId="71414046" w14:textId="77777777" w:rsidR="00C40086" w:rsidRPr="00C40086" w:rsidRDefault="00C40086" w:rsidP="009271CE">
      <w:pPr>
        <w:spacing w:line="240" w:lineRule="auto"/>
        <w:ind w:firstLine="720"/>
        <w:rPr>
          <w:rFonts w:asciiTheme="majorBidi" w:eastAsia="Times New Roman" w:hAnsiTheme="majorBidi" w:cstheme="majorBidi"/>
          <w:sz w:val="24"/>
          <w:szCs w:val="24"/>
        </w:rPr>
      </w:pPr>
    </w:p>
    <w:p w14:paraId="6F4BB23E" w14:textId="19711A03" w:rsidR="00F77145" w:rsidRDefault="00F77145">
      <w:pPr>
        <w:rPr>
          <w:ins w:id="137" w:author="Leora Lawton" w:date="2022-02-13T21:00:00Z"/>
          <w:rFonts w:asciiTheme="majorBidi" w:eastAsia="Times New Roman" w:hAnsiTheme="majorBidi" w:cstheme="majorBidi"/>
          <w:sz w:val="24"/>
          <w:szCs w:val="24"/>
        </w:rPr>
      </w:pPr>
      <w:ins w:id="138" w:author="Leora Lawton" w:date="2022-02-13T21:00:00Z">
        <w:r>
          <w:rPr>
            <w:rFonts w:asciiTheme="majorBidi" w:eastAsia="Times New Roman" w:hAnsiTheme="majorBidi" w:cstheme="majorBidi"/>
            <w:sz w:val="24"/>
            <w:szCs w:val="24"/>
          </w:rPr>
          <w:br w:type="page"/>
        </w:r>
      </w:ins>
    </w:p>
    <w:p w14:paraId="22FFB0C5" w14:textId="77777777" w:rsidR="00C40086" w:rsidRPr="00C40086" w:rsidRDefault="00C40086" w:rsidP="009271CE">
      <w:pPr>
        <w:spacing w:line="240" w:lineRule="auto"/>
        <w:ind w:firstLine="720"/>
        <w:rPr>
          <w:rFonts w:asciiTheme="majorBidi" w:eastAsia="Times New Roman" w:hAnsiTheme="majorBidi" w:cstheme="majorBidi"/>
          <w:sz w:val="24"/>
          <w:szCs w:val="24"/>
        </w:rPr>
      </w:pPr>
    </w:p>
    <w:tbl>
      <w:tblPr>
        <w:tblW w:w="6432" w:type="dxa"/>
        <w:jc w:val="center"/>
        <w:tblLayout w:type="fixed"/>
        <w:tblCellMar>
          <w:top w:w="29" w:type="dxa"/>
          <w:left w:w="115" w:type="dxa"/>
          <w:right w:w="115" w:type="dxa"/>
        </w:tblCellMar>
        <w:tblLook w:val="04A0" w:firstRow="1" w:lastRow="0" w:firstColumn="1" w:lastColumn="0" w:noHBand="0" w:noVBand="1"/>
      </w:tblPr>
      <w:tblGrid>
        <w:gridCol w:w="1126"/>
        <w:gridCol w:w="5056"/>
        <w:gridCol w:w="250"/>
      </w:tblGrid>
      <w:tr w:rsidR="009271CE" w:rsidRPr="00C40086" w14:paraId="7190F545" w14:textId="77777777" w:rsidTr="00C40086">
        <w:trPr>
          <w:gridAfter w:val="1"/>
          <w:wAfter w:w="222" w:type="dxa"/>
          <w:trHeight w:val="20"/>
          <w:jc w:val="center"/>
        </w:trPr>
        <w:tc>
          <w:tcPr>
            <w:tcW w:w="6210" w:type="dxa"/>
            <w:gridSpan w:val="2"/>
            <w:tcBorders>
              <w:top w:val="nil"/>
              <w:left w:val="nil"/>
              <w:bottom w:val="nil"/>
              <w:right w:val="nil"/>
            </w:tcBorders>
            <w:shd w:val="clear" w:color="auto" w:fill="auto"/>
            <w:vAlign w:val="center"/>
            <w:hideMark/>
          </w:tcPr>
          <w:p w14:paraId="407F5FF4" w14:textId="77777777" w:rsidR="009271CE" w:rsidRPr="00C40086" w:rsidRDefault="009271CE" w:rsidP="00C40086">
            <w:pPr>
              <w:spacing w:line="240" w:lineRule="auto"/>
              <w:jc w:val="center"/>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Table 1A: Cross-Tabulation by Number of Alters named as Social Ties, Confidants, and Advice Givers</w:t>
            </w:r>
          </w:p>
        </w:tc>
      </w:tr>
      <w:tr w:rsidR="009271CE" w:rsidRPr="00C40086" w14:paraId="1EF14BD5" w14:textId="77777777" w:rsidTr="00C40086">
        <w:trPr>
          <w:gridAfter w:val="1"/>
          <w:wAfter w:w="222" w:type="dxa"/>
          <w:trHeight w:val="294"/>
          <w:jc w:val="center"/>
        </w:trPr>
        <w:tc>
          <w:tcPr>
            <w:tcW w:w="1130" w:type="dxa"/>
            <w:tcBorders>
              <w:top w:val="single" w:sz="4" w:space="0" w:color="000000"/>
              <w:left w:val="nil"/>
              <w:bottom w:val="nil"/>
              <w:right w:val="nil"/>
            </w:tcBorders>
            <w:shd w:val="clear" w:color="auto" w:fill="auto"/>
            <w:noWrap/>
            <w:vAlign w:val="center"/>
            <w:hideMark/>
          </w:tcPr>
          <w:p w14:paraId="611E4BE7" w14:textId="77777777" w:rsidR="009271CE" w:rsidRPr="00C40086" w:rsidRDefault="009271CE" w:rsidP="00C40086">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Category</w:t>
            </w:r>
          </w:p>
        </w:tc>
        <w:tc>
          <w:tcPr>
            <w:tcW w:w="5080" w:type="dxa"/>
            <w:tcBorders>
              <w:top w:val="single" w:sz="4" w:space="0" w:color="000000"/>
              <w:left w:val="nil"/>
              <w:bottom w:val="single" w:sz="4" w:space="0" w:color="000000"/>
              <w:right w:val="nil"/>
            </w:tcBorders>
            <w:shd w:val="clear" w:color="auto" w:fill="auto"/>
            <w:vAlign w:val="center"/>
            <w:hideMark/>
          </w:tcPr>
          <w:p w14:paraId="6252D63A" w14:textId="77777777" w:rsidR="009271CE" w:rsidRPr="00C40086" w:rsidRDefault="009271CE" w:rsidP="00C40086">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Social Ties</w:t>
            </w:r>
          </w:p>
        </w:tc>
      </w:tr>
      <w:tr w:rsidR="009271CE" w:rsidRPr="00C40086" w14:paraId="7684E80E" w14:textId="77777777" w:rsidTr="00C40086">
        <w:trPr>
          <w:gridAfter w:val="1"/>
          <w:wAfter w:w="222" w:type="dxa"/>
          <w:trHeight w:val="20"/>
          <w:jc w:val="center"/>
        </w:trPr>
        <w:tc>
          <w:tcPr>
            <w:tcW w:w="1130" w:type="dxa"/>
            <w:tcBorders>
              <w:top w:val="single" w:sz="4" w:space="0" w:color="000000"/>
              <w:left w:val="nil"/>
              <w:bottom w:val="nil"/>
              <w:right w:val="nil"/>
            </w:tcBorders>
            <w:shd w:val="clear" w:color="auto" w:fill="auto"/>
            <w:noWrap/>
            <w:vAlign w:val="center"/>
            <w:hideMark/>
          </w:tcPr>
          <w:p w14:paraId="29F6FF46" w14:textId="77777777" w:rsidR="009271CE" w:rsidRPr="00C40086" w:rsidRDefault="009271CE" w:rsidP="00C40086">
            <w:pPr>
              <w:spacing w:line="240" w:lineRule="auto"/>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All</w:t>
            </w:r>
          </w:p>
        </w:tc>
        <w:tc>
          <w:tcPr>
            <w:tcW w:w="5080" w:type="dxa"/>
            <w:tcBorders>
              <w:top w:val="nil"/>
              <w:left w:val="nil"/>
              <w:bottom w:val="nil"/>
              <w:right w:val="nil"/>
            </w:tcBorders>
            <w:shd w:val="clear" w:color="auto" w:fill="auto"/>
            <w:noWrap/>
            <w:vAlign w:val="center"/>
            <w:hideMark/>
          </w:tcPr>
          <w:p w14:paraId="03ABF28E" w14:textId="77777777" w:rsidR="009271CE" w:rsidRPr="00C40086" w:rsidRDefault="009271CE" w:rsidP="00C40086">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6,539</w:t>
            </w:r>
          </w:p>
        </w:tc>
      </w:tr>
      <w:tr w:rsidR="009271CE" w:rsidRPr="00C40086" w14:paraId="09DC7CC5" w14:textId="77777777" w:rsidTr="00C40086">
        <w:trPr>
          <w:gridAfter w:val="1"/>
          <w:wAfter w:w="222" w:type="dxa"/>
          <w:trHeight w:val="20"/>
          <w:jc w:val="center"/>
        </w:trPr>
        <w:tc>
          <w:tcPr>
            <w:tcW w:w="1130" w:type="dxa"/>
            <w:tcBorders>
              <w:top w:val="nil"/>
              <w:left w:val="nil"/>
              <w:bottom w:val="nil"/>
              <w:right w:val="nil"/>
            </w:tcBorders>
            <w:shd w:val="clear" w:color="auto" w:fill="auto"/>
            <w:noWrap/>
            <w:vAlign w:val="center"/>
            <w:hideMark/>
          </w:tcPr>
          <w:p w14:paraId="63C7634F" w14:textId="77777777" w:rsidR="009271CE" w:rsidRPr="00C40086" w:rsidRDefault="009271CE" w:rsidP="00C40086">
            <w:pPr>
              <w:spacing w:line="240" w:lineRule="auto"/>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Males</w:t>
            </w:r>
          </w:p>
        </w:tc>
        <w:tc>
          <w:tcPr>
            <w:tcW w:w="5080" w:type="dxa"/>
            <w:tcBorders>
              <w:top w:val="nil"/>
              <w:left w:val="nil"/>
              <w:bottom w:val="nil"/>
              <w:right w:val="nil"/>
            </w:tcBorders>
            <w:shd w:val="clear" w:color="auto" w:fill="auto"/>
            <w:noWrap/>
            <w:vAlign w:val="center"/>
            <w:hideMark/>
          </w:tcPr>
          <w:p w14:paraId="7339C236" w14:textId="77777777" w:rsidR="009271CE" w:rsidRPr="00C40086" w:rsidRDefault="009271CE" w:rsidP="00C40086">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2,622</w:t>
            </w:r>
          </w:p>
        </w:tc>
      </w:tr>
      <w:tr w:rsidR="009271CE" w:rsidRPr="00C40086" w14:paraId="1F46EF82" w14:textId="77777777" w:rsidTr="00C40086">
        <w:trPr>
          <w:gridAfter w:val="1"/>
          <w:wAfter w:w="222" w:type="dxa"/>
          <w:trHeight w:val="20"/>
          <w:jc w:val="center"/>
        </w:trPr>
        <w:tc>
          <w:tcPr>
            <w:tcW w:w="1130" w:type="dxa"/>
            <w:tcBorders>
              <w:top w:val="nil"/>
              <w:left w:val="nil"/>
              <w:bottom w:val="nil"/>
              <w:right w:val="nil"/>
            </w:tcBorders>
            <w:shd w:val="clear" w:color="auto" w:fill="auto"/>
            <w:noWrap/>
            <w:vAlign w:val="center"/>
            <w:hideMark/>
          </w:tcPr>
          <w:p w14:paraId="6AAB3B73" w14:textId="77777777" w:rsidR="009271CE" w:rsidRPr="00C40086" w:rsidRDefault="009271CE" w:rsidP="00C40086">
            <w:pPr>
              <w:spacing w:line="240" w:lineRule="auto"/>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Females</w:t>
            </w:r>
          </w:p>
        </w:tc>
        <w:tc>
          <w:tcPr>
            <w:tcW w:w="5080" w:type="dxa"/>
            <w:tcBorders>
              <w:top w:val="nil"/>
              <w:left w:val="nil"/>
              <w:bottom w:val="nil"/>
              <w:right w:val="nil"/>
            </w:tcBorders>
            <w:shd w:val="clear" w:color="auto" w:fill="auto"/>
            <w:noWrap/>
            <w:vAlign w:val="center"/>
            <w:hideMark/>
          </w:tcPr>
          <w:p w14:paraId="46149939" w14:textId="77777777" w:rsidR="009271CE" w:rsidRPr="00C40086" w:rsidRDefault="009271CE" w:rsidP="00C40086">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3,906</w:t>
            </w:r>
          </w:p>
        </w:tc>
      </w:tr>
      <w:tr w:rsidR="009271CE" w:rsidRPr="00C40086" w14:paraId="69F7803D" w14:textId="77777777" w:rsidTr="00C40086">
        <w:trPr>
          <w:gridAfter w:val="1"/>
          <w:wAfter w:w="222" w:type="dxa"/>
          <w:cantSplit/>
          <w:trHeight w:val="20"/>
          <w:jc w:val="center"/>
        </w:trPr>
        <w:tc>
          <w:tcPr>
            <w:tcW w:w="1130" w:type="dxa"/>
            <w:tcBorders>
              <w:top w:val="nil"/>
              <w:left w:val="nil"/>
              <w:bottom w:val="nil"/>
              <w:right w:val="nil"/>
            </w:tcBorders>
            <w:shd w:val="clear" w:color="auto" w:fill="auto"/>
            <w:noWrap/>
            <w:vAlign w:val="center"/>
            <w:hideMark/>
          </w:tcPr>
          <w:p w14:paraId="7F5F12DB" w14:textId="77777777" w:rsidR="009271CE" w:rsidRPr="00C40086" w:rsidRDefault="009271CE" w:rsidP="00C40086">
            <w:pPr>
              <w:spacing w:line="240" w:lineRule="auto"/>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Fathers</w:t>
            </w:r>
          </w:p>
        </w:tc>
        <w:tc>
          <w:tcPr>
            <w:tcW w:w="5080" w:type="dxa"/>
            <w:tcBorders>
              <w:top w:val="nil"/>
              <w:left w:val="nil"/>
              <w:bottom w:val="nil"/>
              <w:right w:val="nil"/>
            </w:tcBorders>
            <w:shd w:val="clear" w:color="auto" w:fill="auto"/>
            <w:noWrap/>
            <w:vAlign w:val="center"/>
            <w:hideMark/>
          </w:tcPr>
          <w:p w14:paraId="7D636A72" w14:textId="77777777" w:rsidR="009271CE" w:rsidRPr="00C40086" w:rsidRDefault="009271CE" w:rsidP="00C40086">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70</w:t>
            </w:r>
          </w:p>
        </w:tc>
      </w:tr>
      <w:tr w:rsidR="009271CE" w:rsidRPr="00C40086" w14:paraId="1EF54C51" w14:textId="77777777" w:rsidTr="00C40086">
        <w:trPr>
          <w:gridAfter w:val="1"/>
          <w:wAfter w:w="222" w:type="dxa"/>
          <w:trHeight w:val="20"/>
          <w:jc w:val="center"/>
        </w:trPr>
        <w:tc>
          <w:tcPr>
            <w:tcW w:w="1130" w:type="dxa"/>
            <w:tcBorders>
              <w:top w:val="nil"/>
              <w:left w:val="nil"/>
              <w:bottom w:val="single" w:sz="4" w:space="0" w:color="000000"/>
              <w:right w:val="nil"/>
            </w:tcBorders>
            <w:shd w:val="clear" w:color="auto" w:fill="auto"/>
            <w:noWrap/>
            <w:vAlign w:val="center"/>
            <w:hideMark/>
          </w:tcPr>
          <w:p w14:paraId="56FF827E" w14:textId="77777777" w:rsidR="009271CE" w:rsidRPr="00C40086" w:rsidRDefault="009271CE" w:rsidP="00C40086">
            <w:pPr>
              <w:spacing w:line="240" w:lineRule="auto"/>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Mothers</w:t>
            </w:r>
          </w:p>
        </w:tc>
        <w:tc>
          <w:tcPr>
            <w:tcW w:w="5080" w:type="dxa"/>
            <w:tcBorders>
              <w:top w:val="nil"/>
              <w:left w:val="nil"/>
              <w:bottom w:val="nil"/>
              <w:right w:val="nil"/>
            </w:tcBorders>
            <w:shd w:val="clear" w:color="auto" w:fill="auto"/>
            <w:noWrap/>
            <w:vAlign w:val="center"/>
            <w:hideMark/>
          </w:tcPr>
          <w:p w14:paraId="233E0FEA" w14:textId="77777777" w:rsidR="009271CE" w:rsidRPr="00C40086" w:rsidRDefault="009271CE" w:rsidP="00C40086">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131</w:t>
            </w:r>
          </w:p>
        </w:tc>
      </w:tr>
      <w:tr w:rsidR="009271CE" w:rsidRPr="00C40086" w14:paraId="404EA6D6" w14:textId="77777777" w:rsidTr="00C40086">
        <w:trPr>
          <w:gridAfter w:val="1"/>
          <w:wAfter w:w="222" w:type="dxa"/>
          <w:trHeight w:val="20"/>
          <w:jc w:val="center"/>
        </w:trPr>
        <w:tc>
          <w:tcPr>
            <w:tcW w:w="6210" w:type="dxa"/>
            <w:gridSpan w:val="2"/>
            <w:tcBorders>
              <w:top w:val="single" w:sz="4" w:space="0" w:color="000000"/>
              <w:left w:val="nil"/>
              <w:bottom w:val="single" w:sz="4" w:space="0" w:color="000000"/>
              <w:right w:val="nil"/>
            </w:tcBorders>
            <w:shd w:val="clear" w:color="auto" w:fill="auto"/>
            <w:noWrap/>
            <w:vAlign w:val="center"/>
            <w:hideMark/>
          </w:tcPr>
          <w:p w14:paraId="437D7DC4" w14:textId="77777777" w:rsidR="009271CE" w:rsidRPr="00C40086" w:rsidRDefault="009271CE" w:rsidP="00C40086">
            <w:pPr>
              <w:spacing w:line="240" w:lineRule="auto"/>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Total Beyond Parents</w:t>
            </w:r>
          </w:p>
        </w:tc>
      </w:tr>
      <w:tr w:rsidR="009271CE" w:rsidRPr="00C40086" w14:paraId="6C740ACA" w14:textId="77777777" w:rsidTr="00C40086">
        <w:trPr>
          <w:gridAfter w:val="1"/>
          <w:wAfter w:w="222" w:type="dxa"/>
          <w:trHeight w:val="20"/>
          <w:jc w:val="center"/>
        </w:trPr>
        <w:tc>
          <w:tcPr>
            <w:tcW w:w="1130" w:type="dxa"/>
            <w:tcBorders>
              <w:top w:val="nil"/>
              <w:left w:val="nil"/>
              <w:bottom w:val="nil"/>
              <w:right w:val="nil"/>
            </w:tcBorders>
            <w:shd w:val="clear" w:color="auto" w:fill="auto"/>
            <w:noWrap/>
            <w:vAlign w:val="center"/>
            <w:hideMark/>
          </w:tcPr>
          <w:p w14:paraId="24634965" w14:textId="77777777" w:rsidR="009271CE" w:rsidRPr="00C40086" w:rsidRDefault="009271CE" w:rsidP="00C40086">
            <w:pPr>
              <w:spacing w:line="240" w:lineRule="auto"/>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All</w:t>
            </w:r>
          </w:p>
        </w:tc>
        <w:tc>
          <w:tcPr>
            <w:tcW w:w="5080" w:type="dxa"/>
            <w:tcBorders>
              <w:top w:val="nil"/>
              <w:left w:val="nil"/>
              <w:bottom w:val="nil"/>
              <w:right w:val="nil"/>
            </w:tcBorders>
            <w:shd w:val="clear" w:color="auto" w:fill="auto"/>
            <w:noWrap/>
            <w:vAlign w:val="center"/>
            <w:hideMark/>
          </w:tcPr>
          <w:p w14:paraId="10035F84" w14:textId="77777777" w:rsidR="009271CE" w:rsidRPr="00C40086" w:rsidRDefault="009271CE" w:rsidP="00C40086">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6,338</w:t>
            </w:r>
          </w:p>
        </w:tc>
      </w:tr>
      <w:tr w:rsidR="009271CE" w:rsidRPr="00C40086" w14:paraId="1013B514" w14:textId="77777777" w:rsidTr="00C40086">
        <w:trPr>
          <w:gridAfter w:val="1"/>
          <w:wAfter w:w="222" w:type="dxa"/>
          <w:trHeight w:val="20"/>
          <w:jc w:val="center"/>
        </w:trPr>
        <w:tc>
          <w:tcPr>
            <w:tcW w:w="1130" w:type="dxa"/>
            <w:tcBorders>
              <w:top w:val="nil"/>
              <w:left w:val="nil"/>
              <w:bottom w:val="nil"/>
              <w:right w:val="nil"/>
            </w:tcBorders>
            <w:shd w:val="clear" w:color="auto" w:fill="auto"/>
            <w:noWrap/>
            <w:vAlign w:val="center"/>
            <w:hideMark/>
          </w:tcPr>
          <w:p w14:paraId="3ACEDE4B" w14:textId="77777777" w:rsidR="009271CE" w:rsidRPr="00C40086" w:rsidRDefault="009271CE" w:rsidP="00C40086">
            <w:pPr>
              <w:spacing w:line="240" w:lineRule="auto"/>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Males</w:t>
            </w:r>
          </w:p>
        </w:tc>
        <w:tc>
          <w:tcPr>
            <w:tcW w:w="5080" w:type="dxa"/>
            <w:tcBorders>
              <w:top w:val="nil"/>
              <w:left w:val="nil"/>
              <w:bottom w:val="nil"/>
              <w:right w:val="nil"/>
            </w:tcBorders>
            <w:shd w:val="clear" w:color="auto" w:fill="auto"/>
            <w:noWrap/>
            <w:vAlign w:val="center"/>
            <w:hideMark/>
          </w:tcPr>
          <w:p w14:paraId="2D32C747" w14:textId="77777777" w:rsidR="009271CE" w:rsidRPr="00C40086" w:rsidRDefault="009271CE" w:rsidP="00C40086">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2,552</w:t>
            </w:r>
          </w:p>
        </w:tc>
      </w:tr>
      <w:tr w:rsidR="009271CE" w:rsidRPr="00C40086" w14:paraId="3406F1D8" w14:textId="77777777" w:rsidTr="00C40086">
        <w:trPr>
          <w:gridAfter w:val="1"/>
          <w:wAfter w:w="222" w:type="dxa"/>
          <w:trHeight w:val="20"/>
          <w:jc w:val="center"/>
        </w:trPr>
        <w:tc>
          <w:tcPr>
            <w:tcW w:w="1130" w:type="dxa"/>
            <w:tcBorders>
              <w:top w:val="nil"/>
              <w:left w:val="nil"/>
              <w:bottom w:val="single" w:sz="4" w:space="0" w:color="000000"/>
              <w:right w:val="nil"/>
            </w:tcBorders>
            <w:shd w:val="clear" w:color="auto" w:fill="auto"/>
            <w:noWrap/>
            <w:vAlign w:val="center"/>
            <w:hideMark/>
          </w:tcPr>
          <w:p w14:paraId="5F168247" w14:textId="77777777" w:rsidR="009271CE" w:rsidRPr="00C40086" w:rsidRDefault="009271CE" w:rsidP="00C40086">
            <w:pPr>
              <w:spacing w:line="240" w:lineRule="auto"/>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Females</w:t>
            </w:r>
          </w:p>
        </w:tc>
        <w:tc>
          <w:tcPr>
            <w:tcW w:w="5080" w:type="dxa"/>
            <w:tcBorders>
              <w:top w:val="nil"/>
              <w:left w:val="nil"/>
              <w:bottom w:val="single" w:sz="4" w:space="0" w:color="000000"/>
              <w:right w:val="nil"/>
            </w:tcBorders>
            <w:shd w:val="clear" w:color="auto" w:fill="auto"/>
            <w:noWrap/>
            <w:vAlign w:val="center"/>
            <w:hideMark/>
          </w:tcPr>
          <w:p w14:paraId="7D90B89A" w14:textId="77777777" w:rsidR="009271CE" w:rsidRPr="00C40086" w:rsidRDefault="009271CE" w:rsidP="00C40086">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3,775</w:t>
            </w:r>
          </w:p>
        </w:tc>
      </w:tr>
      <w:tr w:rsidR="009271CE" w:rsidRPr="00C40086" w14:paraId="76E05445" w14:textId="77777777" w:rsidTr="00C40086">
        <w:trPr>
          <w:gridAfter w:val="1"/>
          <w:wAfter w:w="222" w:type="dxa"/>
          <w:trHeight w:val="450"/>
          <w:jc w:val="center"/>
        </w:trPr>
        <w:tc>
          <w:tcPr>
            <w:tcW w:w="6210" w:type="dxa"/>
            <w:gridSpan w:val="2"/>
            <w:vMerge w:val="restart"/>
            <w:tcBorders>
              <w:top w:val="nil"/>
              <w:left w:val="nil"/>
              <w:bottom w:val="nil"/>
              <w:right w:val="nil"/>
            </w:tcBorders>
            <w:shd w:val="clear" w:color="auto" w:fill="auto"/>
            <w:vAlign w:val="center"/>
            <w:hideMark/>
          </w:tcPr>
          <w:p w14:paraId="0978B5BA" w14:textId="77777777" w:rsidR="009271CE" w:rsidRPr="00C40086" w:rsidRDefault="009271CE" w:rsidP="00C40086">
            <w:pPr>
              <w:spacing w:line="240" w:lineRule="auto"/>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 xml:space="preserve">Note: Fathers and Mothers in this sample are anyone the respondent considers to be a "Father" or "Mother," stepparents are included. </w:t>
            </w:r>
          </w:p>
        </w:tc>
      </w:tr>
      <w:tr w:rsidR="009271CE" w:rsidRPr="00C40086" w14:paraId="4A041050" w14:textId="77777777" w:rsidTr="00C40086">
        <w:trPr>
          <w:trHeight w:val="420"/>
          <w:jc w:val="center"/>
        </w:trPr>
        <w:tc>
          <w:tcPr>
            <w:tcW w:w="6210" w:type="dxa"/>
            <w:gridSpan w:val="2"/>
            <w:vMerge/>
            <w:tcBorders>
              <w:top w:val="nil"/>
              <w:left w:val="nil"/>
              <w:bottom w:val="nil"/>
              <w:right w:val="nil"/>
            </w:tcBorders>
            <w:vAlign w:val="center"/>
            <w:hideMark/>
          </w:tcPr>
          <w:p w14:paraId="170DC1A5" w14:textId="77777777" w:rsidR="009271CE" w:rsidRPr="00C40086" w:rsidRDefault="009271CE" w:rsidP="00E175B2">
            <w:pPr>
              <w:spacing w:line="240" w:lineRule="auto"/>
              <w:rPr>
                <w:rFonts w:asciiTheme="majorBidi" w:eastAsia="Times New Roman" w:hAnsiTheme="majorBidi" w:cstheme="majorBidi"/>
                <w:color w:val="000000"/>
                <w:sz w:val="24"/>
                <w:szCs w:val="24"/>
              </w:rPr>
            </w:pPr>
          </w:p>
        </w:tc>
        <w:tc>
          <w:tcPr>
            <w:tcW w:w="222" w:type="dxa"/>
            <w:tcBorders>
              <w:top w:val="nil"/>
              <w:left w:val="nil"/>
              <w:bottom w:val="nil"/>
              <w:right w:val="nil"/>
            </w:tcBorders>
            <w:shd w:val="clear" w:color="auto" w:fill="auto"/>
            <w:noWrap/>
            <w:vAlign w:val="bottom"/>
            <w:hideMark/>
          </w:tcPr>
          <w:p w14:paraId="05CAA40C" w14:textId="77777777" w:rsidR="009271CE" w:rsidRPr="00C40086" w:rsidRDefault="009271CE" w:rsidP="00E175B2">
            <w:pPr>
              <w:spacing w:line="240" w:lineRule="auto"/>
              <w:rPr>
                <w:rFonts w:asciiTheme="majorBidi" w:eastAsia="Times New Roman" w:hAnsiTheme="majorBidi" w:cstheme="majorBidi"/>
                <w:color w:val="000000"/>
                <w:sz w:val="24"/>
                <w:szCs w:val="24"/>
              </w:rPr>
            </w:pPr>
          </w:p>
        </w:tc>
      </w:tr>
    </w:tbl>
    <w:p w14:paraId="18F2B07F" w14:textId="77777777" w:rsidR="009271CE" w:rsidRPr="00C40086" w:rsidRDefault="009271CE" w:rsidP="009271CE">
      <w:pPr>
        <w:spacing w:line="240" w:lineRule="auto"/>
        <w:ind w:firstLine="720"/>
        <w:jc w:val="center"/>
        <w:rPr>
          <w:rFonts w:asciiTheme="majorBidi" w:eastAsia="Times New Roman" w:hAnsiTheme="majorBidi" w:cstheme="majorBidi"/>
          <w:sz w:val="24"/>
          <w:szCs w:val="24"/>
        </w:rPr>
      </w:pPr>
    </w:p>
    <w:p w14:paraId="695D3DED" w14:textId="6174E813" w:rsidR="009271CE" w:rsidRPr="00C40086" w:rsidRDefault="009271CE">
      <w:pPr>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br w:type="page"/>
      </w:r>
    </w:p>
    <w:p w14:paraId="5CF8126B" w14:textId="77777777" w:rsidR="009271CE" w:rsidRPr="00C40086" w:rsidRDefault="009271CE" w:rsidP="009271CE">
      <w:pPr>
        <w:spacing w:line="240" w:lineRule="auto"/>
        <w:ind w:firstLine="720"/>
        <w:rPr>
          <w:rFonts w:asciiTheme="majorBidi" w:eastAsia="Times New Roman" w:hAnsiTheme="majorBidi" w:cstheme="majorBidi"/>
          <w:sz w:val="24"/>
          <w:szCs w:val="24"/>
        </w:rPr>
      </w:pPr>
    </w:p>
    <w:tbl>
      <w:tblPr>
        <w:tblW w:w="8412" w:type="dxa"/>
        <w:jc w:val="center"/>
        <w:tblCellMar>
          <w:top w:w="15" w:type="dxa"/>
        </w:tblCellMar>
        <w:tblLook w:val="04A0" w:firstRow="1" w:lastRow="0" w:firstColumn="1" w:lastColumn="0" w:noHBand="0" w:noVBand="1"/>
      </w:tblPr>
      <w:tblGrid>
        <w:gridCol w:w="2650"/>
        <w:gridCol w:w="576"/>
        <w:gridCol w:w="4994"/>
        <w:gridCol w:w="222"/>
      </w:tblGrid>
      <w:tr w:rsidR="009271CE" w:rsidRPr="00C40086" w14:paraId="3F6958DB" w14:textId="77777777" w:rsidTr="00E175B2">
        <w:trPr>
          <w:gridAfter w:val="1"/>
          <w:wAfter w:w="222" w:type="dxa"/>
          <w:trHeight w:val="900"/>
          <w:jc w:val="center"/>
        </w:trPr>
        <w:tc>
          <w:tcPr>
            <w:tcW w:w="8190" w:type="dxa"/>
            <w:gridSpan w:val="3"/>
            <w:tcBorders>
              <w:top w:val="nil"/>
              <w:left w:val="nil"/>
              <w:bottom w:val="single" w:sz="4" w:space="0" w:color="000000"/>
              <w:right w:val="nil"/>
            </w:tcBorders>
            <w:shd w:val="clear" w:color="auto" w:fill="auto"/>
            <w:vAlign w:val="bottom"/>
            <w:hideMark/>
          </w:tcPr>
          <w:p w14:paraId="391D9852" w14:textId="77777777" w:rsidR="009271CE" w:rsidRPr="00C40086" w:rsidRDefault="009271CE" w:rsidP="00E175B2">
            <w:pPr>
              <w:spacing w:line="240" w:lineRule="auto"/>
              <w:ind w:left="-18"/>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Table 1B: Cross-Tabulations Number of Respondents in Father Named and/or Close Categories (Sons and Daughters) by Average Amount of Social Interaction Ties</w:t>
            </w:r>
          </w:p>
        </w:tc>
      </w:tr>
      <w:tr w:rsidR="009271CE" w:rsidRPr="00C40086" w14:paraId="3096C390" w14:textId="77777777" w:rsidTr="00E175B2">
        <w:trPr>
          <w:gridAfter w:val="1"/>
          <w:wAfter w:w="222" w:type="dxa"/>
          <w:trHeight w:val="420"/>
          <w:jc w:val="center"/>
        </w:trPr>
        <w:tc>
          <w:tcPr>
            <w:tcW w:w="2650" w:type="dxa"/>
            <w:tcBorders>
              <w:top w:val="nil"/>
              <w:left w:val="nil"/>
              <w:bottom w:val="single" w:sz="4" w:space="0" w:color="000000"/>
              <w:right w:val="nil"/>
            </w:tcBorders>
            <w:shd w:val="clear" w:color="auto" w:fill="auto"/>
            <w:noWrap/>
            <w:vAlign w:val="bottom"/>
            <w:hideMark/>
          </w:tcPr>
          <w:p w14:paraId="4782A5F2" w14:textId="77777777" w:rsidR="009271CE" w:rsidRPr="00C40086" w:rsidRDefault="009271CE" w:rsidP="00E175B2">
            <w:pPr>
              <w:spacing w:line="240" w:lineRule="auto"/>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 </w:t>
            </w:r>
          </w:p>
        </w:tc>
        <w:tc>
          <w:tcPr>
            <w:tcW w:w="546" w:type="dxa"/>
            <w:tcBorders>
              <w:top w:val="nil"/>
              <w:left w:val="nil"/>
              <w:bottom w:val="single" w:sz="4" w:space="0" w:color="000000"/>
              <w:right w:val="nil"/>
            </w:tcBorders>
            <w:shd w:val="clear" w:color="auto" w:fill="auto"/>
            <w:noWrap/>
            <w:vAlign w:val="bottom"/>
            <w:hideMark/>
          </w:tcPr>
          <w:p w14:paraId="7A250D54" w14:textId="77777777" w:rsidR="009271CE" w:rsidRPr="00C40086" w:rsidRDefault="009271CE" w:rsidP="00E175B2">
            <w:pPr>
              <w:spacing w:line="240" w:lineRule="auto"/>
              <w:jc w:val="center"/>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N</w:t>
            </w:r>
          </w:p>
        </w:tc>
        <w:tc>
          <w:tcPr>
            <w:tcW w:w="4994" w:type="dxa"/>
            <w:tcBorders>
              <w:top w:val="nil"/>
              <w:left w:val="nil"/>
              <w:bottom w:val="single" w:sz="4" w:space="0" w:color="000000"/>
              <w:right w:val="nil"/>
            </w:tcBorders>
            <w:shd w:val="clear" w:color="auto" w:fill="auto"/>
            <w:vAlign w:val="bottom"/>
            <w:hideMark/>
          </w:tcPr>
          <w:p w14:paraId="7A7D363D" w14:textId="77777777" w:rsidR="009271CE" w:rsidRPr="00C40086" w:rsidRDefault="009271CE" w:rsidP="00E175B2">
            <w:pPr>
              <w:spacing w:line="240" w:lineRule="auto"/>
              <w:jc w:val="center"/>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Social Interaction Ties</w:t>
            </w:r>
          </w:p>
        </w:tc>
      </w:tr>
      <w:tr w:rsidR="009271CE" w:rsidRPr="00C40086" w14:paraId="13162DBC" w14:textId="77777777" w:rsidTr="00E175B2">
        <w:trPr>
          <w:gridAfter w:val="1"/>
          <w:wAfter w:w="222" w:type="dxa"/>
          <w:trHeight w:val="420"/>
          <w:jc w:val="center"/>
        </w:trPr>
        <w:tc>
          <w:tcPr>
            <w:tcW w:w="2650" w:type="dxa"/>
            <w:tcBorders>
              <w:top w:val="nil"/>
              <w:left w:val="nil"/>
              <w:bottom w:val="single" w:sz="4" w:space="0" w:color="000000"/>
              <w:right w:val="nil"/>
            </w:tcBorders>
            <w:shd w:val="clear" w:color="auto" w:fill="auto"/>
            <w:noWrap/>
            <w:vAlign w:val="bottom"/>
            <w:hideMark/>
          </w:tcPr>
          <w:p w14:paraId="22D93977" w14:textId="77777777" w:rsidR="009271CE" w:rsidRPr="00C40086" w:rsidRDefault="009271CE" w:rsidP="00E175B2">
            <w:pPr>
              <w:spacing w:line="240" w:lineRule="auto"/>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Father Not Named</w:t>
            </w:r>
          </w:p>
        </w:tc>
        <w:tc>
          <w:tcPr>
            <w:tcW w:w="546" w:type="dxa"/>
            <w:tcBorders>
              <w:top w:val="nil"/>
              <w:left w:val="nil"/>
              <w:bottom w:val="nil"/>
              <w:right w:val="nil"/>
            </w:tcBorders>
            <w:shd w:val="clear" w:color="auto" w:fill="auto"/>
            <w:noWrap/>
            <w:vAlign w:val="bottom"/>
            <w:hideMark/>
          </w:tcPr>
          <w:p w14:paraId="027E4F05" w14:textId="77777777" w:rsidR="009271CE" w:rsidRPr="00C40086" w:rsidRDefault="009271CE" w:rsidP="00E175B2">
            <w:pPr>
              <w:spacing w:line="240" w:lineRule="auto"/>
              <w:jc w:val="center"/>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247</w:t>
            </w:r>
          </w:p>
        </w:tc>
        <w:tc>
          <w:tcPr>
            <w:tcW w:w="4994" w:type="dxa"/>
            <w:tcBorders>
              <w:top w:val="nil"/>
              <w:left w:val="nil"/>
              <w:bottom w:val="nil"/>
              <w:right w:val="nil"/>
            </w:tcBorders>
            <w:shd w:val="clear" w:color="auto" w:fill="auto"/>
            <w:noWrap/>
            <w:vAlign w:val="bottom"/>
            <w:hideMark/>
          </w:tcPr>
          <w:p w14:paraId="42AA1C8D" w14:textId="77777777" w:rsidR="009271CE" w:rsidRPr="00C40086" w:rsidRDefault="009271CE" w:rsidP="00E175B2">
            <w:pPr>
              <w:spacing w:line="240" w:lineRule="auto"/>
              <w:jc w:val="center"/>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4.70</w:t>
            </w:r>
          </w:p>
        </w:tc>
      </w:tr>
      <w:tr w:rsidR="009271CE" w:rsidRPr="00C40086" w14:paraId="4B90B0DA" w14:textId="77777777" w:rsidTr="00E175B2">
        <w:trPr>
          <w:gridAfter w:val="1"/>
          <w:wAfter w:w="222" w:type="dxa"/>
          <w:trHeight w:val="420"/>
          <w:jc w:val="center"/>
        </w:trPr>
        <w:tc>
          <w:tcPr>
            <w:tcW w:w="2650" w:type="dxa"/>
            <w:tcBorders>
              <w:top w:val="nil"/>
              <w:left w:val="nil"/>
              <w:bottom w:val="nil"/>
              <w:right w:val="nil"/>
            </w:tcBorders>
            <w:shd w:val="clear" w:color="auto" w:fill="auto"/>
            <w:noWrap/>
            <w:vAlign w:val="bottom"/>
            <w:hideMark/>
          </w:tcPr>
          <w:p w14:paraId="54E54DFA" w14:textId="77777777" w:rsidR="009271CE" w:rsidRPr="00C40086" w:rsidRDefault="009271CE" w:rsidP="00E175B2">
            <w:pPr>
              <w:spacing w:line="240" w:lineRule="auto"/>
              <w:jc w:val="right"/>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Daughters</w:t>
            </w:r>
          </w:p>
        </w:tc>
        <w:tc>
          <w:tcPr>
            <w:tcW w:w="546" w:type="dxa"/>
            <w:tcBorders>
              <w:top w:val="nil"/>
              <w:left w:val="nil"/>
              <w:bottom w:val="nil"/>
              <w:right w:val="nil"/>
            </w:tcBorders>
            <w:shd w:val="clear" w:color="auto" w:fill="auto"/>
            <w:noWrap/>
            <w:vAlign w:val="bottom"/>
            <w:hideMark/>
          </w:tcPr>
          <w:p w14:paraId="7BED5100"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165</w:t>
            </w:r>
          </w:p>
        </w:tc>
        <w:tc>
          <w:tcPr>
            <w:tcW w:w="4994" w:type="dxa"/>
            <w:tcBorders>
              <w:top w:val="nil"/>
              <w:left w:val="nil"/>
              <w:bottom w:val="nil"/>
              <w:right w:val="nil"/>
            </w:tcBorders>
            <w:shd w:val="clear" w:color="auto" w:fill="auto"/>
            <w:noWrap/>
            <w:vAlign w:val="bottom"/>
            <w:hideMark/>
          </w:tcPr>
          <w:p w14:paraId="5A495D64"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4.72</w:t>
            </w:r>
          </w:p>
        </w:tc>
      </w:tr>
      <w:tr w:rsidR="009271CE" w:rsidRPr="00C40086" w14:paraId="209718E3" w14:textId="77777777" w:rsidTr="00E175B2">
        <w:trPr>
          <w:gridAfter w:val="1"/>
          <w:wAfter w:w="222" w:type="dxa"/>
          <w:trHeight w:val="420"/>
          <w:jc w:val="center"/>
        </w:trPr>
        <w:tc>
          <w:tcPr>
            <w:tcW w:w="2650" w:type="dxa"/>
            <w:tcBorders>
              <w:top w:val="nil"/>
              <w:left w:val="nil"/>
              <w:bottom w:val="single" w:sz="4" w:space="0" w:color="000000"/>
              <w:right w:val="nil"/>
            </w:tcBorders>
            <w:shd w:val="clear" w:color="auto" w:fill="auto"/>
            <w:noWrap/>
            <w:vAlign w:val="bottom"/>
            <w:hideMark/>
          </w:tcPr>
          <w:p w14:paraId="08DD67C7" w14:textId="77777777" w:rsidR="009271CE" w:rsidRPr="00C40086" w:rsidRDefault="009271CE" w:rsidP="00E175B2">
            <w:pPr>
              <w:spacing w:line="240" w:lineRule="auto"/>
              <w:jc w:val="right"/>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Sons</w:t>
            </w:r>
          </w:p>
        </w:tc>
        <w:tc>
          <w:tcPr>
            <w:tcW w:w="546" w:type="dxa"/>
            <w:tcBorders>
              <w:top w:val="nil"/>
              <w:left w:val="nil"/>
              <w:bottom w:val="single" w:sz="4" w:space="0" w:color="000000"/>
              <w:right w:val="nil"/>
            </w:tcBorders>
            <w:shd w:val="clear" w:color="auto" w:fill="auto"/>
            <w:noWrap/>
            <w:vAlign w:val="bottom"/>
            <w:hideMark/>
          </w:tcPr>
          <w:p w14:paraId="30E2E2D5"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82</w:t>
            </w:r>
          </w:p>
        </w:tc>
        <w:tc>
          <w:tcPr>
            <w:tcW w:w="4994" w:type="dxa"/>
            <w:tcBorders>
              <w:top w:val="nil"/>
              <w:left w:val="nil"/>
              <w:bottom w:val="single" w:sz="4" w:space="0" w:color="000000"/>
              <w:right w:val="nil"/>
            </w:tcBorders>
            <w:shd w:val="clear" w:color="auto" w:fill="auto"/>
            <w:noWrap/>
            <w:vAlign w:val="bottom"/>
            <w:hideMark/>
          </w:tcPr>
          <w:p w14:paraId="0B24DF4C"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4.67</w:t>
            </w:r>
          </w:p>
        </w:tc>
      </w:tr>
      <w:tr w:rsidR="009271CE" w:rsidRPr="00C40086" w14:paraId="7AE1FEC0" w14:textId="77777777" w:rsidTr="00E175B2">
        <w:trPr>
          <w:gridAfter w:val="1"/>
          <w:wAfter w:w="222" w:type="dxa"/>
          <w:trHeight w:val="420"/>
          <w:jc w:val="center"/>
        </w:trPr>
        <w:tc>
          <w:tcPr>
            <w:tcW w:w="2650" w:type="dxa"/>
            <w:tcBorders>
              <w:top w:val="nil"/>
              <w:left w:val="nil"/>
              <w:bottom w:val="single" w:sz="4" w:space="0" w:color="000000"/>
              <w:right w:val="nil"/>
            </w:tcBorders>
            <w:shd w:val="clear" w:color="auto" w:fill="auto"/>
            <w:vAlign w:val="bottom"/>
            <w:hideMark/>
          </w:tcPr>
          <w:p w14:paraId="5FA291BB" w14:textId="44516BA5" w:rsidR="009271CE" w:rsidRPr="00C40086" w:rsidRDefault="009271CE" w:rsidP="00396F5B">
            <w:pPr>
              <w:spacing w:line="240" w:lineRule="auto"/>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Father</w:t>
            </w:r>
            <w:r w:rsidR="00396F5B" w:rsidRPr="00C40086">
              <w:rPr>
                <w:rFonts w:asciiTheme="majorBidi" w:eastAsia="Times New Roman" w:hAnsiTheme="majorBidi" w:cstheme="majorBidi"/>
                <w:b/>
                <w:bCs/>
                <w:color w:val="000000"/>
                <w:sz w:val="24"/>
                <w:szCs w:val="24"/>
              </w:rPr>
              <w:t xml:space="preserve"> Named/</w:t>
            </w:r>
            <w:r w:rsidRPr="00C40086">
              <w:rPr>
                <w:rFonts w:asciiTheme="majorBidi" w:eastAsia="Times New Roman" w:hAnsiTheme="majorBidi" w:cstheme="majorBidi"/>
                <w:b/>
                <w:bCs/>
                <w:color w:val="000000"/>
                <w:sz w:val="24"/>
                <w:szCs w:val="24"/>
              </w:rPr>
              <w:t>Not Close</w:t>
            </w:r>
          </w:p>
        </w:tc>
        <w:tc>
          <w:tcPr>
            <w:tcW w:w="546" w:type="dxa"/>
            <w:tcBorders>
              <w:top w:val="nil"/>
              <w:left w:val="nil"/>
              <w:bottom w:val="nil"/>
              <w:right w:val="nil"/>
            </w:tcBorders>
            <w:shd w:val="clear" w:color="auto" w:fill="auto"/>
            <w:noWrap/>
            <w:vAlign w:val="bottom"/>
            <w:hideMark/>
          </w:tcPr>
          <w:p w14:paraId="7ABDA7E5" w14:textId="77777777" w:rsidR="009271CE" w:rsidRPr="00C40086" w:rsidRDefault="009271CE" w:rsidP="00E175B2">
            <w:pPr>
              <w:spacing w:line="240" w:lineRule="auto"/>
              <w:jc w:val="center"/>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147</w:t>
            </w:r>
          </w:p>
        </w:tc>
        <w:tc>
          <w:tcPr>
            <w:tcW w:w="4994" w:type="dxa"/>
            <w:tcBorders>
              <w:top w:val="nil"/>
              <w:left w:val="nil"/>
              <w:bottom w:val="nil"/>
              <w:right w:val="nil"/>
            </w:tcBorders>
            <w:shd w:val="clear" w:color="auto" w:fill="auto"/>
            <w:noWrap/>
            <w:vAlign w:val="bottom"/>
            <w:hideMark/>
          </w:tcPr>
          <w:p w14:paraId="58DEEAC9" w14:textId="77777777" w:rsidR="009271CE" w:rsidRPr="00C40086" w:rsidRDefault="009271CE" w:rsidP="00E175B2">
            <w:pPr>
              <w:spacing w:line="240" w:lineRule="auto"/>
              <w:jc w:val="center"/>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4.83</w:t>
            </w:r>
          </w:p>
        </w:tc>
      </w:tr>
      <w:tr w:rsidR="009271CE" w:rsidRPr="00C40086" w14:paraId="7D793346" w14:textId="77777777" w:rsidTr="00E175B2">
        <w:trPr>
          <w:gridAfter w:val="1"/>
          <w:wAfter w:w="222" w:type="dxa"/>
          <w:trHeight w:val="420"/>
          <w:jc w:val="center"/>
        </w:trPr>
        <w:tc>
          <w:tcPr>
            <w:tcW w:w="2650" w:type="dxa"/>
            <w:tcBorders>
              <w:top w:val="nil"/>
              <w:left w:val="nil"/>
              <w:bottom w:val="nil"/>
              <w:right w:val="nil"/>
            </w:tcBorders>
            <w:shd w:val="clear" w:color="auto" w:fill="auto"/>
            <w:noWrap/>
            <w:vAlign w:val="bottom"/>
            <w:hideMark/>
          </w:tcPr>
          <w:p w14:paraId="4AF714DE" w14:textId="77777777" w:rsidR="009271CE" w:rsidRPr="00C40086" w:rsidRDefault="009271CE" w:rsidP="00E175B2">
            <w:pPr>
              <w:spacing w:line="240" w:lineRule="auto"/>
              <w:jc w:val="right"/>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Daughters</w:t>
            </w:r>
          </w:p>
        </w:tc>
        <w:tc>
          <w:tcPr>
            <w:tcW w:w="546" w:type="dxa"/>
            <w:tcBorders>
              <w:top w:val="nil"/>
              <w:left w:val="nil"/>
              <w:bottom w:val="nil"/>
              <w:right w:val="nil"/>
            </w:tcBorders>
            <w:shd w:val="clear" w:color="auto" w:fill="auto"/>
            <w:noWrap/>
            <w:vAlign w:val="bottom"/>
            <w:hideMark/>
          </w:tcPr>
          <w:p w14:paraId="03E87214"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104</w:t>
            </w:r>
          </w:p>
        </w:tc>
        <w:tc>
          <w:tcPr>
            <w:tcW w:w="4994" w:type="dxa"/>
            <w:tcBorders>
              <w:top w:val="nil"/>
              <w:left w:val="nil"/>
              <w:bottom w:val="nil"/>
              <w:right w:val="nil"/>
            </w:tcBorders>
            <w:shd w:val="clear" w:color="auto" w:fill="auto"/>
            <w:noWrap/>
            <w:vAlign w:val="bottom"/>
            <w:hideMark/>
          </w:tcPr>
          <w:p w14:paraId="076D0C30"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5.40</w:t>
            </w:r>
          </w:p>
        </w:tc>
      </w:tr>
      <w:tr w:rsidR="009271CE" w:rsidRPr="00C40086" w14:paraId="255756BB" w14:textId="77777777" w:rsidTr="00E175B2">
        <w:trPr>
          <w:gridAfter w:val="1"/>
          <w:wAfter w:w="222" w:type="dxa"/>
          <w:trHeight w:val="420"/>
          <w:jc w:val="center"/>
        </w:trPr>
        <w:tc>
          <w:tcPr>
            <w:tcW w:w="2650" w:type="dxa"/>
            <w:tcBorders>
              <w:top w:val="nil"/>
              <w:left w:val="nil"/>
              <w:bottom w:val="single" w:sz="4" w:space="0" w:color="000000"/>
              <w:right w:val="nil"/>
            </w:tcBorders>
            <w:shd w:val="clear" w:color="auto" w:fill="auto"/>
            <w:noWrap/>
            <w:vAlign w:val="bottom"/>
            <w:hideMark/>
          </w:tcPr>
          <w:p w14:paraId="2DB0FA38" w14:textId="77777777" w:rsidR="009271CE" w:rsidRPr="00C40086" w:rsidRDefault="009271CE" w:rsidP="00E175B2">
            <w:pPr>
              <w:spacing w:line="240" w:lineRule="auto"/>
              <w:jc w:val="right"/>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Sons</w:t>
            </w:r>
          </w:p>
        </w:tc>
        <w:tc>
          <w:tcPr>
            <w:tcW w:w="546" w:type="dxa"/>
            <w:tcBorders>
              <w:top w:val="nil"/>
              <w:left w:val="nil"/>
              <w:bottom w:val="single" w:sz="4" w:space="0" w:color="000000"/>
              <w:right w:val="nil"/>
            </w:tcBorders>
            <w:shd w:val="clear" w:color="auto" w:fill="auto"/>
            <w:noWrap/>
            <w:vAlign w:val="bottom"/>
            <w:hideMark/>
          </w:tcPr>
          <w:p w14:paraId="797BFE7F"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43</w:t>
            </w:r>
          </w:p>
        </w:tc>
        <w:tc>
          <w:tcPr>
            <w:tcW w:w="4994" w:type="dxa"/>
            <w:tcBorders>
              <w:top w:val="nil"/>
              <w:left w:val="nil"/>
              <w:bottom w:val="single" w:sz="4" w:space="0" w:color="000000"/>
              <w:right w:val="nil"/>
            </w:tcBorders>
            <w:shd w:val="clear" w:color="auto" w:fill="auto"/>
            <w:noWrap/>
            <w:vAlign w:val="bottom"/>
            <w:hideMark/>
          </w:tcPr>
          <w:p w14:paraId="24DF4B45"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4.83</w:t>
            </w:r>
          </w:p>
        </w:tc>
      </w:tr>
      <w:tr w:rsidR="009271CE" w:rsidRPr="00C40086" w14:paraId="48A2571F" w14:textId="77777777" w:rsidTr="00E175B2">
        <w:trPr>
          <w:gridAfter w:val="1"/>
          <w:wAfter w:w="222" w:type="dxa"/>
          <w:trHeight w:val="420"/>
          <w:jc w:val="center"/>
        </w:trPr>
        <w:tc>
          <w:tcPr>
            <w:tcW w:w="2650" w:type="dxa"/>
            <w:tcBorders>
              <w:top w:val="nil"/>
              <w:left w:val="nil"/>
              <w:bottom w:val="single" w:sz="4" w:space="0" w:color="000000"/>
              <w:right w:val="nil"/>
            </w:tcBorders>
            <w:shd w:val="clear" w:color="auto" w:fill="auto"/>
            <w:noWrap/>
            <w:vAlign w:val="bottom"/>
            <w:hideMark/>
          </w:tcPr>
          <w:p w14:paraId="22A71469" w14:textId="5EF7F1B5" w:rsidR="009271CE" w:rsidRPr="00C40086" w:rsidRDefault="009271CE" w:rsidP="00396F5B">
            <w:pPr>
              <w:spacing w:line="240" w:lineRule="auto"/>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Father</w:t>
            </w:r>
            <w:r w:rsidR="00396F5B" w:rsidRPr="00C40086">
              <w:rPr>
                <w:rFonts w:asciiTheme="majorBidi" w:eastAsia="Times New Roman" w:hAnsiTheme="majorBidi" w:cstheme="majorBidi"/>
                <w:b/>
                <w:bCs/>
                <w:color w:val="000000"/>
                <w:sz w:val="24"/>
                <w:szCs w:val="24"/>
              </w:rPr>
              <w:t xml:space="preserve"> Named/</w:t>
            </w:r>
            <w:r w:rsidRPr="00C40086">
              <w:rPr>
                <w:rFonts w:asciiTheme="majorBidi" w:eastAsia="Times New Roman" w:hAnsiTheme="majorBidi" w:cstheme="majorBidi"/>
                <w:b/>
                <w:bCs/>
                <w:color w:val="000000"/>
                <w:sz w:val="24"/>
                <w:szCs w:val="24"/>
              </w:rPr>
              <w:t>Close</w:t>
            </w:r>
          </w:p>
        </w:tc>
        <w:tc>
          <w:tcPr>
            <w:tcW w:w="546" w:type="dxa"/>
            <w:tcBorders>
              <w:top w:val="nil"/>
              <w:left w:val="nil"/>
              <w:bottom w:val="nil"/>
              <w:right w:val="nil"/>
            </w:tcBorders>
            <w:shd w:val="clear" w:color="auto" w:fill="auto"/>
            <w:noWrap/>
            <w:vAlign w:val="bottom"/>
            <w:hideMark/>
          </w:tcPr>
          <w:p w14:paraId="7EC6B6C4" w14:textId="77777777" w:rsidR="009271CE" w:rsidRPr="00C40086" w:rsidRDefault="009271CE" w:rsidP="00E175B2">
            <w:pPr>
              <w:spacing w:line="240" w:lineRule="auto"/>
              <w:jc w:val="center"/>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198</w:t>
            </w:r>
          </w:p>
        </w:tc>
        <w:tc>
          <w:tcPr>
            <w:tcW w:w="4994" w:type="dxa"/>
            <w:tcBorders>
              <w:top w:val="nil"/>
              <w:left w:val="nil"/>
              <w:bottom w:val="nil"/>
              <w:right w:val="nil"/>
            </w:tcBorders>
            <w:shd w:val="clear" w:color="auto" w:fill="auto"/>
            <w:noWrap/>
            <w:vAlign w:val="bottom"/>
            <w:hideMark/>
          </w:tcPr>
          <w:p w14:paraId="285E6701" w14:textId="77777777" w:rsidR="009271CE" w:rsidRPr="00C40086" w:rsidRDefault="009271CE" w:rsidP="00E175B2">
            <w:pPr>
              <w:spacing w:line="240" w:lineRule="auto"/>
              <w:jc w:val="center"/>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6.05</w:t>
            </w:r>
          </w:p>
        </w:tc>
      </w:tr>
      <w:tr w:rsidR="009271CE" w:rsidRPr="00C40086" w14:paraId="362E4943" w14:textId="77777777" w:rsidTr="00E175B2">
        <w:trPr>
          <w:gridAfter w:val="1"/>
          <w:wAfter w:w="222" w:type="dxa"/>
          <w:trHeight w:val="420"/>
          <w:jc w:val="center"/>
        </w:trPr>
        <w:tc>
          <w:tcPr>
            <w:tcW w:w="2650" w:type="dxa"/>
            <w:tcBorders>
              <w:top w:val="nil"/>
              <w:left w:val="nil"/>
              <w:bottom w:val="nil"/>
              <w:right w:val="nil"/>
            </w:tcBorders>
            <w:shd w:val="clear" w:color="auto" w:fill="auto"/>
            <w:noWrap/>
            <w:vAlign w:val="bottom"/>
            <w:hideMark/>
          </w:tcPr>
          <w:p w14:paraId="16F51E3A" w14:textId="77777777" w:rsidR="009271CE" w:rsidRPr="00C40086" w:rsidRDefault="009271CE" w:rsidP="00E175B2">
            <w:pPr>
              <w:spacing w:line="240" w:lineRule="auto"/>
              <w:jc w:val="right"/>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Daughters</w:t>
            </w:r>
          </w:p>
        </w:tc>
        <w:tc>
          <w:tcPr>
            <w:tcW w:w="546" w:type="dxa"/>
            <w:tcBorders>
              <w:top w:val="nil"/>
              <w:left w:val="nil"/>
              <w:bottom w:val="nil"/>
              <w:right w:val="nil"/>
            </w:tcBorders>
            <w:shd w:val="clear" w:color="auto" w:fill="auto"/>
            <w:noWrap/>
            <w:vAlign w:val="bottom"/>
            <w:hideMark/>
          </w:tcPr>
          <w:p w14:paraId="54954201"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128</w:t>
            </w:r>
          </w:p>
        </w:tc>
        <w:tc>
          <w:tcPr>
            <w:tcW w:w="4994" w:type="dxa"/>
            <w:tcBorders>
              <w:top w:val="nil"/>
              <w:left w:val="nil"/>
              <w:bottom w:val="nil"/>
              <w:right w:val="nil"/>
            </w:tcBorders>
            <w:shd w:val="clear" w:color="auto" w:fill="auto"/>
            <w:noWrap/>
            <w:vAlign w:val="bottom"/>
            <w:hideMark/>
          </w:tcPr>
          <w:p w14:paraId="7D11FD45"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6.00</w:t>
            </w:r>
          </w:p>
        </w:tc>
      </w:tr>
      <w:tr w:rsidR="009271CE" w:rsidRPr="00C40086" w14:paraId="39C3CE84" w14:textId="77777777" w:rsidTr="00E175B2">
        <w:trPr>
          <w:gridAfter w:val="1"/>
          <w:wAfter w:w="222" w:type="dxa"/>
          <w:trHeight w:val="420"/>
          <w:jc w:val="center"/>
        </w:trPr>
        <w:tc>
          <w:tcPr>
            <w:tcW w:w="2650" w:type="dxa"/>
            <w:tcBorders>
              <w:top w:val="nil"/>
              <w:left w:val="nil"/>
              <w:bottom w:val="single" w:sz="4" w:space="0" w:color="000000"/>
              <w:right w:val="nil"/>
            </w:tcBorders>
            <w:shd w:val="clear" w:color="auto" w:fill="auto"/>
            <w:noWrap/>
            <w:vAlign w:val="bottom"/>
            <w:hideMark/>
          </w:tcPr>
          <w:p w14:paraId="28BD594C" w14:textId="77777777" w:rsidR="009271CE" w:rsidRPr="00C40086" w:rsidRDefault="009271CE" w:rsidP="00E175B2">
            <w:pPr>
              <w:spacing w:line="240" w:lineRule="auto"/>
              <w:jc w:val="right"/>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Sons</w:t>
            </w:r>
          </w:p>
        </w:tc>
        <w:tc>
          <w:tcPr>
            <w:tcW w:w="546" w:type="dxa"/>
            <w:tcBorders>
              <w:top w:val="nil"/>
              <w:left w:val="nil"/>
              <w:bottom w:val="single" w:sz="4" w:space="0" w:color="000000"/>
              <w:right w:val="nil"/>
            </w:tcBorders>
            <w:shd w:val="clear" w:color="auto" w:fill="auto"/>
            <w:noWrap/>
            <w:vAlign w:val="bottom"/>
            <w:hideMark/>
          </w:tcPr>
          <w:p w14:paraId="031776CE"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70</w:t>
            </w:r>
          </w:p>
        </w:tc>
        <w:tc>
          <w:tcPr>
            <w:tcW w:w="4994" w:type="dxa"/>
            <w:tcBorders>
              <w:top w:val="nil"/>
              <w:left w:val="nil"/>
              <w:bottom w:val="single" w:sz="4" w:space="0" w:color="000000"/>
              <w:right w:val="nil"/>
            </w:tcBorders>
            <w:shd w:val="clear" w:color="auto" w:fill="auto"/>
            <w:noWrap/>
            <w:vAlign w:val="bottom"/>
            <w:hideMark/>
          </w:tcPr>
          <w:p w14:paraId="3635672C"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6.10</w:t>
            </w:r>
          </w:p>
        </w:tc>
      </w:tr>
      <w:tr w:rsidR="009271CE" w:rsidRPr="00C40086" w14:paraId="6577FABB" w14:textId="77777777" w:rsidTr="00E175B2">
        <w:trPr>
          <w:gridAfter w:val="1"/>
          <w:wAfter w:w="222" w:type="dxa"/>
          <w:trHeight w:val="420"/>
          <w:jc w:val="center"/>
        </w:trPr>
        <w:tc>
          <w:tcPr>
            <w:tcW w:w="2650" w:type="dxa"/>
            <w:tcBorders>
              <w:top w:val="nil"/>
              <w:left w:val="nil"/>
              <w:bottom w:val="single" w:sz="4" w:space="0" w:color="000000"/>
              <w:right w:val="nil"/>
            </w:tcBorders>
            <w:shd w:val="clear" w:color="auto" w:fill="auto"/>
            <w:noWrap/>
            <w:vAlign w:val="bottom"/>
            <w:hideMark/>
          </w:tcPr>
          <w:p w14:paraId="27D66C08" w14:textId="77777777" w:rsidR="009271CE" w:rsidRPr="00C40086" w:rsidRDefault="009271CE" w:rsidP="00E175B2">
            <w:pPr>
              <w:spacing w:line="240" w:lineRule="auto"/>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All Respondents</w:t>
            </w:r>
          </w:p>
        </w:tc>
        <w:tc>
          <w:tcPr>
            <w:tcW w:w="546" w:type="dxa"/>
            <w:tcBorders>
              <w:top w:val="nil"/>
              <w:left w:val="nil"/>
              <w:bottom w:val="nil"/>
              <w:right w:val="nil"/>
            </w:tcBorders>
            <w:shd w:val="clear" w:color="auto" w:fill="auto"/>
            <w:noWrap/>
            <w:vAlign w:val="bottom"/>
            <w:hideMark/>
          </w:tcPr>
          <w:p w14:paraId="67FB2CB8" w14:textId="77777777" w:rsidR="009271CE" w:rsidRPr="00C40086" w:rsidRDefault="009271CE" w:rsidP="00E175B2">
            <w:pPr>
              <w:spacing w:line="240" w:lineRule="auto"/>
              <w:jc w:val="center"/>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592</w:t>
            </w:r>
          </w:p>
        </w:tc>
        <w:tc>
          <w:tcPr>
            <w:tcW w:w="4994" w:type="dxa"/>
            <w:tcBorders>
              <w:top w:val="nil"/>
              <w:left w:val="nil"/>
              <w:bottom w:val="nil"/>
              <w:right w:val="nil"/>
            </w:tcBorders>
            <w:shd w:val="clear" w:color="auto" w:fill="auto"/>
            <w:noWrap/>
            <w:vAlign w:val="bottom"/>
            <w:hideMark/>
          </w:tcPr>
          <w:p w14:paraId="29EF896E" w14:textId="77777777" w:rsidR="009271CE" w:rsidRPr="00C40086" w:rsidRDefault="009271CE" w:rsidP="00E175B2">
            <w:pPr>
              <w:spacing w:line="240" w:lineRule="auto"/>
              <w:jc w:val="center"/>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5.19</w:t>
            </w:r>
          </w:p>
        </w:tc>
      </w:tr>
      <w:tr w:rsidR="009271CE" w:rsidRPr="00C40086" w14:paraId="2D629922" w14:textId="77777777" w:rsidTr="00E175B2">
        <w:trPr>
          <w:gridAfter w:val="1"/>
          <w:wAfter w:w="222" w:type="dxa"/>
          <w:trHeight w:val="420"/>
          <w:jc w:val="center"/>
        </w:trPr>
        <w:tc>
          <w:tcPr>
            <w:tcW w:w="2650" w:type="dxa"/>
            <w:tcBorders>
              <w:top w:val="nil"/>
              <w:left w:val="nil"/>
              <w:bottom w:val="nil"/>
              <w:right w:val="nil"/>
            </w:tcBorders>
            <w:shd w:val="clear" w:color="auto" w:fill="auto"/>
            <w:noWrap/>
            <w:vAlign w:val="bottom"/>
            <w:hideMark/>
          </w:tcPr>
          <w:p w14:paraId="46DAB37F" w14:textId="77777777" w:rsidR="009271CE" w:rsidRPr="00C40086" w:rsidRDefault="009271CE" w:rsidP="00E175B2">
            <w:pPr>
              <w:spacing w:line="240" w:lineRule="auto"/>
              <w:jc w:val="right"/>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Daughters</w:t>
            </w:r>
          </w:p>
        </w:tc>
        <w:tc>
          <w:tcPr>
            <w:tcW w:w="546" w:type="dxa"/>
            <w:tcBorders>
              <w:top w:val="nil"/>
              <w:left w:val="nil"/>
              <w:bottom w:val="nil"/>
              <w:right w:val="nil"/>
            </w:tcBorders>
            <w:shd w:val="clear" w:color="auto" w:fill="auto"/>
            <w:noWrap/>
            <w:vAlign w:val="bottom"/>
            <w:hideMark/>
          </w:tcPr>
          <w:p w14:paraId="4F24E7A0"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391</w:t>
            </w:r>
          </w:p>
        </w:tc>
        <w:tc>
          <w:tcPr>
            <w:tcW w:w="4994" w:type="dxa"/>
            <w:tcBorders>
              <w:top w:val="nil"/>
              <w:left w:val="nil"/>
              <w:bottom w:val="nil"/>
              <w:right w:val="nil"/>
            </w:tcBorders>
            <w:shd w:val="clear" w:color="auto" w:fill="auto"/>
            <w:noWrap/>
            <w:vAlign w:val="bottom"/>
            <w:hideMark/>
          </w:tcPr>
          <w:p w14:paraId="55D6D2D2"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5.25</w:t>
            </w:r>
          </w:p>
        </w:tc>
      </w:tr>
      <w:tr w:rsidR="009271CE" w:rsidRPr="00C40086" w14:paraId="7E2565E0" w14:textId="77777777" w:rsidTr="00E175B2">
        <w:trPr>
          <w:gridAfter w:val="1"/>
          <w:wAfter w:w="222" w:type="dxa"/>
          <w:trHeight w:val="420"/>
          <w:jc w:val="center"/>
        </w:trPr>
        <w:tc>
          <w:tcPr>
            <w:tcW w:w="2650" w:type="dxa"/>
            <w:tcBorders>
              <w:top w:val="nil"/>
              <w:left w:val="nil"/>
              <w:bottom w:val="single" w:sz="4" w:space="0" w:color="000000"/>
              <w:right w:val="nil"/>
            </w:tcBorders>
            <w:shd w:val="clear" w:color="auto" w:fill="auto"/>
            <w:noWrap/>
            <w:vAlign w:val="bottom"/>
            <w:hideMark/>
          </w:tcPr>
          <w:p w14:paraId="3A9974D5" w14:textId="77777777" w:rsidR="009271CE" w:rsidRPr="00C40086" w:rsidRDefault="009271CE" w:rsidP="00E175B2">
            <w:pPr>
              <w:spacing w:line="240" w:lineRule="auto"/>
              <w:jc w:val="right"/>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Sons</w:t>
            </w:r>
          </w:p>
        </w:tc>
        <w:tc>
          <w:tcPr>
            <w:tcW w:w="546" w:type="dxa"/>
            <w:tcBorders>
              <w:top w:val="nil"/>
              <w:left w:val="nil"/>
              <w:bottom w:val="single" w:sz="4" w:space="0" w:color="000000"/>
              <w:right w:val="nil"/>
            </w:tcBorders>
            <w:shd w:val="clear" w:color="auto" w:fill="auto"/>
            <w:noWrap/>
            <w:vAlign w:val="bottom"/>
            <w:hideMark/>
          </w:tcPr>
          <w:p w14:paraId="2C23F429"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758</w:t>
            </w:r>
          </w:p>
        </w:tc>
        <w:tc>
          <w:tcPr>
            <w:tcW w:w="4994" w:type="dxa"/>
            <w:tcBorders>
              <w:top w:val="nil"/>
              <w:left w:val="nil"/>
              <w:bottom w:val="single" w:sz="4" w:space="0" w:color="000000"/>
              <w:right w:val="nil"/>
            </w:tcBorders>
            <w:shd w:val="clear" w:color="auto" w:fill="auto"/>
            <w:noWrap/>
            <w:vAlign w:val="bottom"/>
            <w:hideMark/>
          </w:tcPr>
          <w:p w14:paraId="7A5A8821"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5.13</w:t>
            </w:r>
          </w:p>
        </w:tc>
      </w:tr>
      <w:tr w:rsidR="009271CE" w:rsidRPr="00C40086" w14:paraId="6738F13C" w14:textId="77777777" w:rsidTr="00E175B2">
        <w:trPr>
          <w:gridAfter w:val="1"/>
          <w:wAfter w:w="222" w:type="dxa"/>
          <w:trHeight w:val="450"/>
          <w:jc w:val="center"/>
        </w:trPr>
        <w:tc>
          <w:tcPr>
            <w:tcW w:w="8190" w:type="dxa"/>
            <w:gridSpan w:val="3"/>
            <w:vMerge w:val="restart"/>
            <w:tcBorders>
              <w:top w:val="nil"/>
              <w:left w:val="nil"/>
              <w:bottom w:val="nil"/>
              <w:right w:val="nil"/>
            </w:tcBorders>
            <w:shd w:val="clear" w:color="auto" w:fill="auto"/>
            <w:vAlign w:val="bottom"/>
            <w:hideMark/>
          </w:tcPr>
          <w:p w14:paraId="7BC2475F" w14:textId="77777777" w:rsidR="009271CE" w:rsidRPr="00C40086" w:rsidRDefault="009271CE" w:rsidP="00E175B2">
            <w:pPr>
              <w:spacing w:line="240" w:lineRule="auto"/>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Note: This sample contains all respondents who reported having a father who was alive and/or present in their lives in some capacity. The above presents unweighted N counts alongside weighted case means.</w:t>
            </w:r>
          </w:p>
        </w:tc>
      </w:tr>
      <w:tr w:rsidR="009271CE" w:rsidRPr="00C40086" w14:paraId="68FEC73C" w14:textId="77777777" w:rsidTr="00E175B2">
        <w:trPr>
          <w:trHeight w:val="840"/>
          <w:jc w:val="center"/>
        </w:trPr>
        <w:tc>
          <w:tcPr>
            <w:tcW w:w="8190" w:type="dxa"/>
            <w:gridSpan w:val="3"/>
            <w:vMerge/>
            <w:tcBorders>
              <w:top w:val="nil"/>
              <w:left w:val="nil"/>
              <w:bottom w:val="nil"/>
              <w:right w:val="nil"/>
            </w:tcBorders>
            <w:vAlign w:val="center"/>
            <w:hideMark/>
          </w:tcPr>
          <w:p w14:paraId="0E8B7007" w14:textId="77777777" w:rsidR="009271CE" w:rsidRPr="00C40086" w:rsidRDefault="009271CE" w:rsidP="00E175B2">
            <w:pPr>
              <w:spacing w:line="240" w:lineRule="auto"/>
              <w:rPr>
                <w:rFonts w:asciiTheme="majorBidi" w:eastAsia="Times New Roman" w:hAnsiTheme="majorBidi" w:cstheme="majorBidi"/>
                <w:color w:val="000000"/>
                <w:sz w:val="24"/>
                <w:szCs w:val="24"/>
              </w:rPr>
            </w:pPr>
          </w:p>
        </w:tc>
        <w:tc>
          <w:tcPr>
            <w:tcW w:w="222" w:type="dxa"/>
            <w:tcBorders>
              <w:top w:val="nil"/>
              <w:left w:val="nil"/>
              <w:bottom w:val="nil"/>
              <w:right w:val="nil"/>
            </w:tcBorders>
            <w:shd w:val="clear" w:color="auto" w:fill="auto"/>
            <w:noWrap/>
            <w:vAlign w:val="bottom"/>
            <w:hideMark/>
          </w:tcPr>
          <w:p w14:paraId="16557F3B" w14:textId="77777777" w:rsidR="009271CE" w:rsidRPr="00C40086" w:rsidRDefault="009271CE" w:rsidP="00E175B2">
            <w:pPr>
              <w:spacing w:line="240" w:lineRule="auto"/>
              <w:rPr>
                <w:rFonts w:asciiTheme="majorBidi" w:eastAsia="Times New Roman" w:hAnsiTheme="majorBidi" w:cstheme="majorBidi"/>
                <w:color w:val="000000"/>
                <w:sz w:val="24"/>
                <w:szCs w:val="24"/>
              </w:rPr>
            </w:pPr>
          </w:p>
        </w:tc>
      </w:tr>
    </w:tbl>
    <w:p w14:paraId="112E299B" w14:textId="77777777" w:rsidR="009271CE" w:rsidRPr="00C40086" w:rsidRDefault="009271CE" w:rsidP="009271CE">
      <w:pPr>
        <w:spacing w:line="240" w:lineRule="auto"/>
        <w:rPr>
          <w:rFonts w:asciiTheme="majorBidi" w:eastAsia="Times New Roman" w:hAnsiTheme="majorBidi" w:cstheme="majorBidi"/>
          <w:b/>
          <w:sz w:val="24"/>
          <w:szCs w:val="24"/>
          <w:highlight w:val="white"/>
        </w:rPr>
      </w:pPr>
    </w:p>
    <w:p w14:paraId="7A26B425" w14:textId="07B69164" w:rsidR="00D92235" w:rsidRPr="00C40086" w:rsidRDefault="002A7316" w:rsidP="00A6256F">
      <w:pPr>
        <w:spacing w:after="120" w:line="240" w:lineRule="auto"/>
        <w:rPr>
          <w:rFonts w:asciiTheme="majorBidi" w:eastAsia="Times New Roman" w:hAnsiTheme="majorBidi" w:cstheme="majorBidi"/>
          <w:sz w:val="24"/>
          <w:szCs w:val="24"/>
        </w:rPr>
        <w:sectPr w:rsidR="00D92235" w:rsidRPr="00C40086">
          <w:footerReference w:type="default" r:id="rId19"/>
          <w:pgSz w:w="12240" w:h="15840"/>
          <w:pgMar w:top="1440" w:right="1440" w:bottom="1440" w:left="1440" w:header="720" w:footer="720" w:gutter="0"/>
          <w:cols w:space="720"/>
          <w:docGrid w:linePitch="360"/>
        </w:sectPr>
      </w:pPr>
      <w:r w:rsidRPr="00C40086">
        <w:rPr>
          <w:rFonts w:asciiTheme="majorBidi" w:eastAsia="Times New Roman" w:hAnsiTheme="majorBidi" w:cstheme="majorBidi"/>
          <w:sz w:val="24"/>
          <w:szCs w:val="24"/>
        </w:rPr>
        <w:t xml:space="preserve"> </w:t>
      </w:r>
    </w:p>
    <w:p w14:paraId="7EE248B0" w14:textId="2E792FAC" w:rsidR="0078725E" w:rsidRPr="00C40086" w:rsidRDefault="0078725E" w:rsidP="00A6256F">
      <w:pPr>
        <w:spacing w:after="120" w:line="240" w:lineRule="auto"/>
        <w:rPr>
          <w:rFonts w:asciiTheme="majorBidi" w:hAnsiTheme="majorBidi" w:cstheme="majorBidi"/>
          <w:sz w:val="24"/>
          <w:szCs w:val="24"/>
        </w:rPr>
      </w:pPr>
    </w:p>
    <w:p w14:paraId="49DB6F9E" w14:textId="5F18838E" w:rsidR="002C6F3B" w:rsidRPr="00C40086" w:rsidRDefault="00D92235" w:rsidP="00A6256F">
      <w:pPr>
        <w:spacing w:after="120" w:line="240" w:lineRule="auto"/>
        <w:jc w:val="center"/>
        <w:rPr>
          <w:rFonts w:asciiTheme="majorBidi" w:hAnsiTheme="majorBidi" w:cstheme="majorBidi"/>
          <w:b/>
          <w:bCs/>
          <w:sz w:val="24"/>
          <w:szCs w:val="24"/>
        </w:rPr>
      </w:pPr>
      <w:r w:rsidRPr="00C40086">
        <w:rPr>
          <w:rFonts w:asciiTheme="majorBidi" w:hAnsiTheme="majorBidi" w:cstheme="majorBidi"/>
          <w:b/>
          <w:bCs/>
          <w:sz w:val="24"/>
          <w:szCs w:val="24"/>
        </w:rPr>
        <w:t>Tabl</w:t>
      </w:r>
      <w:r w:rsidR="00B3245D" w:rsidRPr="00C40086">
        <w:rPr>
          <w:rFonts w:asciiTheme="majorBidi" w:hAnsiTheme="majorBidi" w:cstheme="majorBidi"/>
          <w:b/>
          <w:bCs/>
          <w:sz w:val="24"/>
          <w:szCs w:val="24"/>
        </w:rPr>
        <w:t>e 2</w:t>
      </w:r>
      <w:r w:rsidRPr="00C40086">
        <w:rPr>
          <w:rFonts w:asciiTheme="majorBidi" w:hAnsiTheme="majorBidi" w:cstheme="majorBidi"/>
          <w:b/>
          <w:bCs/>
          <w:sz w:val="24"/>
          <w:szCs w:val="24"/>
        </w:rPr>
        <w:t>: OLS Regression Models for the Number of Social Activity Ties</w:t>
      </w:r>
    </w:p>
    <w:tbl>
      <w:tblPr>
        <w:tblW w:w="12002" w:type="dxa"/>
        <w:tblInd w:w="-30" w:type="dxa"/>
        <w:tblLayout w:type="fixed"/>
        <w:tblLook w:val="0000" w:firstRow="0" w:lastRow="0" w:firstColumn="0" w:lastColumn="0" w:noHBand="0" w:noVBand="0"/>
      </w:tblPr>
      <w:tblGrid>
        <w:gridCol w:w="2370"/>
        <w:gridCol w:w="1210"/>
        <w:gridCol w:w="868"/>
        <w:gridCol w:w="868"/>
        <w:gridCol w:w="1296"/>
        <w:gridCol w:w="1381"/>
        <w:gridCol w:w="953"/>
        <w:gridCol w:w="1252"/>
        <w:gridCol w:w="900"/>
        <w:gridCol w:w="904"/>
      </w:tblGrid>
      <w:tr w:rsidR="00B700A7" w:rsidRPr="00C40086" w14:paraId="6809DB4C" w14:textId="7578736B" w:rsidTr="00B700A7">
        <w:trPr>
          <w:trHeight w:val="290"/>
        </w:trPr>
        <w:tc>
          <w:tcPr>
            <w:tcW w:w="2370" w:type="dxa"/>
            <w:tcBorders>
              <w:top w:val="nil"/>
              <w:left w:val="nil"/>
              <w:bottom w:val="nil"/>
              <w:right w:val="nil"/>
            </w:tcBorders>
          </w:tcPr>
          <w:p w14:paraId="3218A856" w14:textId="6B23A184" w:rsidR="00B700A7" w:rsidRPr="00C40086" w:rsidRDefault="00B700A7" w:rsidP="00A6256F">
            <w:pPr>
              <w:autoSpaceDE w:val="0"/>
              <w:autoSpaceDN w:val="0"/>
              <w:adjustRightInd w:val="0"/>
              <w:spacing w:after="0" w:line="240" w:lineRule="auto"/>
              <w:jc w:val="right"/>
              <w:rPr>
                <w:rFonts w:asciiTheme="majorBidi" w:hAnsiTheme="majorBidi" w:cstheme="majorBidi"/>
                <w:color w:val="000000"/>
                <w:sz w:val="24"/>
                <w:szCs w:val="24"/>
              </w:rPr>
            </w:pPr>
          </w:p>
        </w:tc>
        <w:tc>
          <w:tcPr>
            <w:tcW w:w="2946" w:type="dxa"/>
            <w:gridSpan w:val="3"/>
            <w:tcBorders>
              <w:top w:val="single" w:sz="6" w:space="0" w:color="auto"/>
              <w:left w:val="single" w:sz="6" w:space="0" w:color="auto"/>
              <w:bottom w:val="single" w:sz="6" w:space="0" w:color="auto"/>
              <w:right w:val="single" w:sz="6" w:space="0" w:color="auto"/>
            </w:tcBorders>
            <w:vAlign w:val="center"/>
          </w:tcPr>
          <w:p w14:paraId="69E5F90F" w14:textId="5DB5F5F8" w:rsidR="00B700A7" w:rsidRPr="00C40086" w:rsidRDefault="00B700A7" w:rsidP="00A6256F">
            <w:pPr>
              <w:autoSpaceDE w:val="0"/>
              <w:autoSpaceDN w:val="0"/>
              <w:adjustRightInd w:val="0"/>
              <w:spacing w:after="0" w:line="240" w:lineRule="auto"/>
              <w:jc w:val="center"/>
              <w:rPr>
                <w:rFonts w:asciiTheme="majorBidi" w:hAnsiTheme="majorBidi" w:cstheme="majorBidi"/>
                <w:b/>
                <w:bCs/>
                <w:color w:val="000000"/>
                <w:sz w:val="24"/>
                <w:szCs w:val="24"/>
              </w:rPr>
            </w:pPr>
            <w:r w:rsidRPr="00C40086">
              <w:rPr>
                <w:rFonts w:asciiTheme="majorBidi" w:hAnsiTheme="majorBidi" w:cstheme="majorBidi"/>
                <w:b/>
                <w:bCs/>
                <w:color w:val="000000"/>
                <w:sz w:val="24"/>
                <w:szCs w:val="24"/>
              </w:rPr>
              <w:t>All Ties</w:t>
            </w:r>
          </w:p>
        </w:tc>
        <w:tc>
          <w:tcPr>
            <w:tcW w:w="3630" w:type="dxa"/>
            <w:gridSpan w:val="3"/>
            <w:tcBorders>
              <w:top w:val="single" w:sz="6" w:space="0" w:color="auto"/>
              <w:left w:val="single" w:sz="6" w:space="0" w:color="auto"/>
              <w:bottom w:val="single" w:sz="6" w:space="0" w:color="auto"/>
              <w:right w:val="single" w:sz="6" w:space="0" w:color="auto"/>
            </w:tcBorders>
            <w:vAlign w:val="center"/>
          </w:tcPr>
          <w:p w14:paraId="447C540B" w14:textId="1F9A1ED5" w:rsidR="00B700A7" w:rsidRPr="00C40086" w:rsidRDefault="00B700A7" w:rsidP="00A6256F">
            <w:pPr>
              <w:autoSpaceDE w:val="0"/>
              <w:autoSpaceDN w:val="0"/>
              <w:adjustRightInd w:val="0"/>
              <w:spacing w:after="0" w:line="240" w:lineRule="auto"/>
              <w:jc w:val="center"/>
              <w:rPr>
                <w:rFonts w:asciiTheme="majorBidi" w:hAnsiTheme="majorBidi" w:cstheme="majorBidi"/>
                <w:b/>
                <w:bCs/>
                <w:color w:val="000000"/>
                <w:sz w:val="24"/>
                <w:szCs w:val="24"/>
              </w:rPr>
            </w:pPr>
            <w:r w:rsidRPr="00C40086">
              <w:rPr>
                <w:rFonts w:asciiTheme="majorBidi" w:hAnsiTheme="majorBidi" w:cstheme="majorBidi"/>
                <w:b/>
                <w:bCs/>
                <w:color w:val="000000"/>
                <w:sz w:val="24"/>
                <w:szCs w:val="24"/>
              </w:rPr>
              <w:t>Male Ties</w:t>
            </w:r>
          </w:p>
        </w:tc>
        <w:tc>
          <w:tcPr>
            <w:tcW w:w="3056" w:type="dxa"/>
            <w:gridSpan w:val="3"/>
            <w:tcBorders>
              <w:top w:val="single" w:sz="6" w:space="0" w:color="auto"/>
              <w:left w:val="single" w:sz="6" w:space="0" w:color="auto"/>
              <w:bottom w:val="single" w:sz="6" w:space="0" w:color="auto"/>
              <w:right w:val="single" w:sz="6" w:space="0" w:color="auto"/>
            </w:tcBorders>
          </w:tcPr>
          <w:p w14:paraId="4878A1EE" w14:textId="15E46161" w:rsidR="00B700A7" w:rsidRPr="00C40086" w:rsidRDefault="00B700A7" w:rsidP="00A6256F">
            <w:pPr>
              <w:autoSpaceDE w:val="0"/>
              <w:autoSpaceDN w:val="0"/>
              <w:adjustRightInd w:val="0"/>
              <w:spacing w:after="0" w:line="240" w:lineRule="auto"/>
              <w:jc w:val="center"/>
              <w:rPr>
                <w:rFonts w:asciiTheme="majorBidi" w:hAnsiTheme="majorBidi" w:cstheme="majorBidi"/>
                <w:b/>
                <w:bCs/>
                <w:color w:val="000000"/>
                <w:sz w:val="24"/>
                <w:szCs w:val="24"/>
              </w:rPr>
            </w:pPr>
            <w:r w:rsidRPr="00C40086">
              <w:rPr>
                <w:rFonts w:asciiTheme="majorBidi" w:hAnsiTheme="majorBidi" w:cstheme="majorBidi"/>
                <w:b/>
                <w:bCs/>
                <w:color w:val="000000"/>
                <w:sz w:val="24"/>
                <w:szCs w:val="24"/>
              </w:rPr>
              <w:t>Female Ties</w:t>
            </w:r>
          </w:p>
        </w:tc>
      </w:tr>
      <w:tr w:rsidR="00B700A7" w:rsidRPr="00C40086" w14:paraId="78941046" w14:textId="79C0DC20" w:rsidTr="00B700A7">
        <w:trPr>
          <w:trHeight w:val="290"/>
        </w:trPr>
        <w:tc>
          <w:tcPr>
            <w:tcW w:w="2370" w:type="dxa"/>
            <w:tcBorders>
              <w:top w:val="single" w:sz="6" w:space="0" w:color="auto"/>
              <w:left w:val="single" w:sz="6" w:space="0" w:color="auto"/>
              <w:bottom w:val="single" w:sz="6" w:space="0" w:color="auto"/>
              <w:right w:val="single" w:sz="6" w:space="0" w:color="auto"/>
            </w:tcBorders>
            <w:vAlign w:val="center"/>
          </w:tcPr>
          <w:p w14:paraId="5D2EE360" w14:textId="28F0BE04" w:rsidR="00B700A7" w:rsidRPr="00C40086" w:rsidRDefault="00B700A7" w:rsidP="00A6256F">
            <w:pPr>
              <w:autoSpaceDE w:val="0"/>
              <w:autoSpaceDN w:val="0"/>
              <w:adjustRightInd w:val="0"/>
              <w:spacing w:after="0" w:line="240" w:lineRule="auto"/>
              <w:jc w:val="center"/>
              <w:rPr>
                <w:rFonts w:asciiTheme="majorBidi" w:hAnsiTheme="majorBidi" w:cstheme="majorBidi"/>
                <w:color w:val="000000"/>
                <w:sz w:val="24"/>
                <w:szCs w:val="24"/>
              </w:rPr>
            </w:pPr>
          </w:p>
        </w:tc>
        <w:tc>
          <w:tcPr>
            <w:tcW w:w="1210" w:type="dxa"/>
            <w:tcBorders>
              <w:top w:val="single" w:sz="6" w:space="0" w:color="auto"/>
              <w:left w:val="single" w:sz="6" w:space="0" w:color="auto"/>
              <w:bottom w:val="single" w:sz="6" w:space="0" w:color="auto"/>
              <w:right w:val="single" w:sz="6" w:space="0" w:color="auto"/>
            </w:tcBorders>
            <w:vAlign w:val="center"/>
          </w:tcPr>
          <w:p w14:paraId="6AD5C1E0" w14:textId="116F02E3" w:rsidR="00B700A7" w:rsidRPr="00C40086" w:rsidRDefault="00B700A7" w:rsidP="00A6256F">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B</w:t>
            </w:r>
          </w:p>
        </w:tc>
        <w:tc>
          <w:tcPr>
            <w:tcW w:w="868" w:type="dxa"/>
            <w:tcBorders>
              <w:top w:val="single" w:sz="6" w:space="0" w:color="auto"/>
              <w:left w:val="single" w:sz="6" w:space="0" w:color="auto"/>
              <w:bottom w:val="single" w:sz="6" w:space="0" w:color="auto"/>
              <w:right w:val="single" w:sz="6" w:space="0" w:color="auto"/>
            </w:tcBorders>
            <w:vAlign w:val="center"/>
          </w:tcPr>
          <w:p w14:paraId="257B8CB6" w14:textId="0DB3B3B1" w:rsidR="00B700A7" w:rsidRPr="00C40086" w:rsidRDefault="00B700A7" w:rsidP="00A6256F">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SE</w:t>
            </w:r>
          </w:p>
        </w:tc>
        <w:tc>
          <w:tcPr>
            <w:tcW w:w="868" w:type="dxa"/>
            <w:tcBorders>
              <w:top w:val="single" w:sz="6" w:space="0" w:color="auto"/>
              <w:left w:val="single" w:sz="6" w:space="0" w:color="auto"/>
              <w:bottom w:val="single" w:sz="6" w:space="0" w:color="auto"/>
              <w:right w:val="single" w:sz="6" w:space="0" w:color="auto"/>
            </w:tcBorders>
            <w:vAlign w:val="center"/>
          </w:tcPr>
          <w:p w14:paraId="0FD1EFF9" w14:textId="44896AB1" w:rsidR="00B700A7" w:rsidRPr="00C40086" w:rsidRDefault="00B700A7" w:rsidP="00A6256F">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Beta</w:t>
            </w:r>
          </w:p>
        </w:tc>
        <w:tc>
          <w:tcPr>
            <w:tcW w:w="1296" w:type="dxa"/>
            <w:tcBorders>
              <w:top w:val="single" w:sz="6" w:space="0" w:color="auto"/>
              <w:left w:val="single" w:sz="6" w:space="0" w:color="auto"/>
              <w:bottom w:val="single" w:sz="6" w:space="0" w:color="auto"/>
              <w:right w:val="single" w:sz="6" w:space="0" w:color="auto"/>
            </w:tcBorders>
            <w:vAlign w:val="center"/>
          </w:tcPr>
          <w:p w14:paraId="495B6EF1" w14:textId="2753ACF2" w:rsidR="00B700A7" w:rsidRPr="00C40086" w:rsidRDefault="00B700A7" w:rsidP="00A6256F">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B</w:t>
            </w:r>
          </w:p>
        </w:tc>
        <w:tc>
          <w:tcPr>
            <w:tcW w:w="1381" w:type="dxa"/>
            <w:tcBorders>
              <w:top w:val="single" w:sz="6" w:space="0" w:color="auto"/>
              <w:left w:val="single" w:sz="6" w:space="0" w:color="auto"/>
              <w:bottom w:val="single" w:sz="6" w:space="0" w:color="auto"/>
              <w:right w:val="single" w:sz="6" w:space="0" w:color="auto"/>
            </w:tcBorders>
            <w:vAlign w:val="center"/>
          </w:tcPr>
          <w:p w14:paraId="53BBF9AD" w14:textId="3D937A1A" w:rsidR="00B700A7" w:rsidRPr="00C40086" w:rsidRDefault="00B700A7" w:rsidP="00A6256F">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SE</w:t>
            </w:r>
          </w:p>
        </w:tc>
        <w:tc>
          <w:tcPr>
            <w:tcW w:w="953" w:type="dxa"/>
            <w:tcBorders>
              <w:top w:val="single" w:sz="6" w:space="0" w:color="auto"/>
              <w:left w:val="single" w:sz="6" w:space="0" w:color="auto"/>
              <w:bottom w:val="single" w:sz="6" w:space="0" w:color="auto"/>
              <w:right w:val="single" w:sz="6" w:space="0" w:color="auto"/>
            </w:tcBorders>
            <w:vAlign w:val="center"/>
          </w:tcPr>
          <w:p w14:paraId="6D6651CA" w14:textId="2A58C6BB" w:rsidR="00B700A7" w:rsidRPr="00C40086" w:rsidRDefault="00B700A7" w:rsidP="00A6256F">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Beta</w:t>
            </w:r>
          </w:p>
        </w:tc>
        <w:tc>
          <w:tcPr>
            <w:tcW w:w="1252" w:type="dxa"/>
            <w:tcBorders>
              <w:top w:val="single" w:sz="6" w:space="0" w:color="auto"/>
              <w:left w:val="single" w:sz="6" w:space="0" w:color="auto"/>
              <w:bottom w:val="single" w:sz="6" w:space="0" w:color="auto"/>
              <w:right w:val="single" w:sz="6" w:space="0" w:color="auto"/>
            </w:tcBorders>
            <w:vAlign w:val="center"/>
          </w:tcPr>
          <w:p w14:paraId="16D131BA" w14:textId="0B589520" w:rsidR="00B700A7" w:rsidRPr="00C40086" w:rsidRDefault="00B700A7" w:rsidP="00A6256F">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B</w:t>
            </w:r>
          </w:p>
        </w:tc>
        <w:tc>
          <w:tcPr>
            <w:tcW w:w="900" w:type="dxa"/>
            <w:tcBorders>
              <w:top w:val="single" w:sz="6" w:space="0" w:color="auto"/>
              <w:left w:val="single" w:sz="6" w:space="0" w:color="auto"/>
              <w:bottom w:val="single" w:sz="6" w:space="0" w:color="auto"/>
              <w:right w:val="single" w:sz="6" w:space="0" w:color="auto"/>
            </w:tcBorders>
            <w:vAlign w:val="center"/>
          </w:tcPr>
          <w:p w14:paraId="726D7120" w14:textId="04C8009E" w:rsidR="00B700A7" w:rsidRPr="00C40086" w:rsidRDefault="00B700A7" w:rsidP="00A6256F">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SE</w:t>
            </w:r>
          </w:p>
        </w:tc>
        <w:tc>
          <w:tcPr>
            <w:tcW w:w="904" w:type="dxa"/>
            <w:tcBorders>
              <w:top w:val="single" w:sz="6" w:space="0" w:color="auto"/>
              <w:left w:val="single" w:sz="6" w:space="0" w:color="auto"/>
              <w:bottom w:val="single" w:sz="6" w:space="0" w:color="auto"/>
              <w:right w:val="single" w:sz="6" w:space="0" w:color="auto"/>
            </w:tcBorders>
            <w:vAlign w:val="center"/>
          </w:tcPr>
          <w:p w14:paraId="6B99E08B" w14:textId="48622F64" w:rsidR="00B700A7" w:rsidRPr="00C40086" w:rsidRDefault="00B700A7" w:rsidP="00A6256F">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Beta</w:t>
            </w:r>
          </w:p>
        </w:tc>
      </w:tr>
      <w:tr w:rsidR="00B700A7" w:rsidRPr="00C40086" w14:paraId="4603CCE6" w14:textId="78A01240" w:rsidTr="00B700A7">
        <w:trPr>
          <w:trHeight w:val="290"/>
        </w:trPr>
        <w:tc>
          <w:tcPr>
            <w:tcW w:w="2370" w:type="dxa"/>
            <w:tcBorders>
              <w:top w:val="single" w:sz="6" w:space="0" w:color="auto"/>
              <w:left w:val="single" w:sz="6" w:space="0" w:color="auto"/>
              <w:bottom w:val="single" w:sz="6" w:space="0" w:color="auto"/>
              <w:right w:val="single" w:sz="6" w:space="0" w:color="auto"/>
            </w:tcBorders>
          </w:tcPr>
          <w:p w14:paraId="63415114" w14:textId="34A965A9" w:rsidR="00B700A7" w:rsidRPr="00C40086" w:rsidRDefault="00B700A7" w:rsidP="00A6256F">
            <w:pPr>
              <w:autoSpaceDE w:val="0"/>
              <w:autoSpaceDN w:val="0"/>
              <w:adjustRightInd w:val="0"/>
              <w:spacing w:after="0" w:line="240" w:lineRule="auto"/>
              <w:rPr>
                <w:rFonts w:asciiTheme="majorBidi" w:hAnsiTheme="majorBidi" w:cstheme="majorBidi"/>
                <w:color w:val="000000"/>
                <w:sz w:val="24"/>
                <w:szCs w:val="24"/>
              </w:rPr>
            </w:pPr>
            <w:r w:rsidRPr="00C40086">
              <w:rPr>
                <w:rFonts w:asciiTheme="majorBidi" w:hAnsiTheme="majorBidi" w:cstheme="majorBidi"/>
                <w:color w:val="000000"/>
                <w:sz w:val="24"/>
                <w:szCs w:val="24"/>
              </w:rPr>
              <w:t>(Constant)</w:t>
            </w:r>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5BD04BA6" w14:textId="66337577"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4.429</w:t>
            </w:r>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60F301E9" w14:textId="0FA572C6"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1.035</w:t>
            </w:r>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659D22FB" w14:textId="5930E1AE"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3F920714" w14:textId="3F8A7C1B"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2.050</w:t>
            </w:r>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60265C4F" w14:textId="16C22829"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0.713</w:t>
            </w:r>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3AB03EEE" w14:textId="318B77F9"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797B675D" w14:textId="14EEA607"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2.382</w:t>
            </w:r>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0E3947BC" w14:textId="722D367D"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0.752</w:t>
            </w:r>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4681AEF8" w14:textId="4B90447B"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p>
        </w:tc>
      </w:tr>
      <w:tr w:rsidR="00B700A7" w:rsidRPr="00C40086" w14:paraId="4AC3AA5D" w14:textId="41079287" w:rsidTr="00B700A7">
        <w:trPr>
          <w:trHeight w:val="290"/>
        </w:trPr>
        <w:tc>
          <w:tcPr>
            <w:tcW w:w="2370" w:type="dxa"/>
            <w:tcBorders>
              <w:top w:val="single" w:sz="6" w:space="0" w:color="auto"/>
              <w:left w:val="single" w:sz="6" w:space="0" w:color="auto"/>
              <w:bottom w:val="single" w:sz="6" w:space="0" w:color="auto"/>
              <w:right w:val="single" w:sz="6" w:space="0" w:color="auto"/>
            </w:tcBorders>
          </w:tcPr>
          <w:p w14:paraId="1AD860E2" w14:textId="1A9EB461" w:rsidR="00B700A7" w:rsidRPr="00C40086" w:rsidRDefault="00B700A7" w:rsidP="00A6256F">
            <w:pPr>
              <w:autoSpaceDE w:val="0"/>
              <w:autoSpaceDN w:val="0"/>
              <w:adjustRightInd w:val="0"/>
              <w:spacing w:after="0" w:line="240" w:lineRule="auto"/>
              <w:rPr>
                <w:rFonts w:asciiTheme="majorBidi" w:hAnsiTheme="majorBidi" w:cstheme="majorBidi"/>
                <w:color w:val="000000"/>
                <w:sz w:val="24"/>
                <w:szCs w:val="24"/>
              </w:rPr>
            </w:pPr>
            <w:r w:rsidRPr="00C40086">
              <w:rPr>
                <w:rFonts w:asciiTheme="majorBidi" w:hAnsiTheme="majorBidi" w:cstheme="majorBidi"/>
                <w:color w:val="000000"/>
                <w:sz w:val="24"/>
                <w:szCs w:val="24"/>
              </w:rPr>
              <w:t>Father Named and Close</w:t>
            </w:r>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7A0982F5" w14:textId="33D6EFEE"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0.894</w:t>
            </w:r>
            <w:r>
              <w:rPr>
                <w:rFonts w:asciiTheme="majorBidi" w:hAnsiTheme="majorBidi" w:cstheme="majorBidi"/>
                <w:color w:val="000000"/>
                <w:sz w:val="24"/>
                <w:szCs w:val="24"/>
              </w:rPr>
              <w:t>***</w:t>
            </w:r>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59F1EE6F" w14:textId="5EBF2219"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0.258</w:t>
            </w:r>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3154F4DD" w14:textId="456BD3F9"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0.159</w:t>
            </w:r>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31600DB9" w14:textId="6035EADE"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0.730</w:t>
            </w:r>
            <w:r>
              <w:rPr>
                <w:rFonts w:asciiTheme="majorBidi" w:hAnsiTheme="majorBidi" w:cstheme="majorBidi"/>
                <w:color w:val="000000"/>
                <w:sz w:val="24"/>
                <w:szCs w:val="24"/>
              </w:rPr>
              <w:t>***</w:t>
            </w:r>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4CFB3245" w14:textId="41E3E7A7"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0.178</w:t>
            </w:r>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5BC46685" w14:textId="6A9BAE8E"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0.179</w:t>
            </w:r>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5474D18F" w14:textId="0192CECD"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0.173</w:t>
            </w:r>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20984460" w14:textId="3D8BC96F"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0.188</w:t>
            </w:r>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0C83E029" w14:textId="4EE1A1C3"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0.040</w:t>
            </w:r>
          </w:p>
        </w:tc>
      </w:tr>
      <w:tr w:rsidR="00B700A7" w:rsidRPr="00C40086" w14:paraId="4D76763E" w14:textId="27D984C5" w:rsidTr="00B700A7">
        <w:trPr>
          <w:trHeight w:val="290"/>
        </w:trPr>
        <w:tc>
          <w:tcPr>
            <w:tcW w:w="2370" w:type="dxa"/>
            <w:tcBorders>
              <w:top w:val="single" w:sz="6" w:space="0" w:color="auto"/>
              <w:left w:val="single" w:sz="6" w:space="0" w:color="auto"/>
              <w:bottom w:val="single" w:sz="6" w:space="0" w:color="auto"/>
              <w:right w:val="single" w:sz="6" w:space="0" w:color="auto"/>
            </w:tcBorders>
          </w:tcPr>
          <w:p w14:paraId="4F6B888D" w14:textId="1806FEA6" w:rsidR="00B700A7" w:rsidRPr="00C40086" w:rsidRDefault="00B700A7" w:rsidP="00A6256F">
            <w:pPr>
              <w:autoSpaceDE w:val="0"/>
              <w:autoSpaceDN w:val="0"/>
              <w:adjustRightInd w:val="0"/>
              <w:spacing w:after="0" w:line="240" w:lineRule="auto"/>
              <w:rPr>
                <w:rFonts w:asciiTheme="majorBidi" w:hAnsiTheme="majorBidi" w:cstheme="majorBidi"/>
                <w:color w:val="000000"/>
                <w:sz w:val="24"/>
                <w:szCs w:val="24"/>
              </w:rPr>
            </w:pPr>
            <w:r w:rsidRPr="00C40086">
              <w:rPr>
                <w:rFonts w:asciiTheme="majorBidi" w:hAnsiTheme="majorBidi" w:cstheme="majorBidi"/>
                <w:color w:val="000000"/>
                <w:sz w:val="24"/>
                <w:szCs w:val="24"/>
              </w:rPr>
              <w:t>Father Named</w:t>
            </w:r>
            <w:r w:rsidR="00101C84">
              <w:rPr>
                <w:rFonts w:asciiTheme="majorBidi" w:hAnsiTheme="majorBidi" w:cstheme="majorBidi"/>
                <w:color w:val="000000"/>
                <w:sz w:val="24"/>
                <w:szCs w:val="24"/>
              </w:rPr>
              <w:t xml:space="preserve"> and not close</w:t>
            </w:r>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6B627019" w14:textId="5AEF95EC"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0.383</w:t>
            </w:r>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3A7357FB" w14:textId="1954C9E4"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0.276</w:t>
            </w:r>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76031D69" w14:textId="6590BBE8"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0.066</w:t>
            </w:r>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2298A45B" w14:textId="2F3819BF"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0.157</w:t>
            </w:r>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54E60356" w14:textId="45805A09"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0.190</w:t>
            </w:r>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171AD0A3" w14:textId="056030B6"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0.037</w:t>
            </w:r>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70FC5EC1" w14:textId="70FF9BA2"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0.237</w:t>
            </w:r>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1CCC13BE" w14:textId="1182FD03"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0.201</w:t>
            </w:r>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5C1E1CCA" w14:textId="19C4A423"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0.053</w:t>
            </w:r>
          </w:p>
        </w:tc>
      </w:tr>
      <w:tr w:rsidR="00B700A7" w:rsidRPr="00C40086" w14:paraId="29D0E678" w14:textId="671F6516" w:rsidTr="00B700A7">
        <w:trPr>
          <w:trHeight w:val="290"/>
        </w:trPr>
        <w:tc>
          <w:tcPr>
            <w:tcW w:w="2370" w:type="dxa"/>
            <w:tcBorders>
              <w:top w:val="single" w:sz="6" w:space="0" w:color="auto"/>
              <w:left w:val="single" w:sz="6" w:space="0" w:color="auto"/>
              <w:bottom w:val="single" w:sz="6" w:space="0" w:color="auto"/>
              <w:right w:val="single" w:sz="6" w:space="0" w:color="auto"/>
            </w:tcBorders>
          </w:tcPr>
          <w:p w14:paraId="54A30BF4" w14:textId="1C063A6D" w:rsidR="00B700A7" w:rsidRPr="00C40086" w:rsidRDefault="00B700A7" w:rsidP="00A6256F">
            <w:pPr>
              <w:autoSpaceDE w:val="0"/>
              <w:autoSpaceDN w:val="0"/>
              <w:adjustRightInd w:val="0"/>
              <w:spacing w:after="0" w:line="240" w:lineRule="auto"/>
              <w:rPr>
                <w:rFonts w:asciiTheme="majorBidi" w:hAnsiTheme="majorBidi" w:cstheme="majorBidi"/>
                <w:color w:val="000000"/>
                <w:sz w:val="24"/>
                <w:szCs w:val="24"/>
              </w:rPr>
            </w:pPr>
            <w:r w:rsidRPr="00C40086">
              <w:rPr>
                <w:rFonts w:asciiTheme="majorBidi" w:hAnsiTheme="majorBidi" w:cstheme="majorBidi"/>
                <w:color w:val="000000"/>
                <w:sz w:val="24"/>
                <w:szCs w:val="24"/>
              </w:rPr>
              <w:t>Mother Named and Close</w:t>
            </w:r>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0E0E6AE8" w14:textId="269897B1"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0.152</w:t>
            </w:r>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5A2802E6" w14:textId="6E03B018"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0.260</w:t>
            </w:r>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4C04095F" w14:textId="4E357328"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0.030</w:t>
            </w:r>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425AE719" w14:textId="68CAA6B5"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0.041</w:t>
            </w:r>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34608831" w14:textId="26F2D0C1"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0.179</w:t>
            </w:r>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76559F08" w14:textId="2F95BF94"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0.011</w:t>
            </w:r>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4589AA25" w14:textId="15C28AE1"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0.105</w:t>
            </w:r>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4D511FF0" w14:textId="0CCFED7F"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0.189</w:t>
            </w:r>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3C431381" w14:textId="121FC042"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0.027</w:t>
            </w:r>
          </w:p>
        </w:tc>
      </w:tr>
      <w:tr w:rsidR="00B700A7" w:rsidRPr="00C40086" w14:paraId="6358DBA5" w14:textId="166284A2" w:rsidTr="00B700A7">
        <w:trPr>
          <w:trHeight w:val="290"/>
        </w:trPr>
        <w:tc>
          <w:tcPr>
            <w:tcW w:w="2370" w:type="dxa"/>
            <w:tcBorders>
              <w:top w:val="single" w:sz="6" w:space="0" w:color="auto"/>
              <w:left w:val="single" w:sz="6" w:space="0" w:color="auto"/>
              <w:bottom w:val="single" w:sz="6" w:space="0" w:color="auto"/>
              <w:right w:val="single" w:sz="6" w:space="0" w:color="auto"/>
            </w:tcBorders>
          </w:tcPr>
          <w:p w14:paraId="4E265592" w14:textId="5F63D2A9" w:rsidR="00B700A7" w:rsidRPr="00C40086" w:rsidRDefault="00B700A7" w:rsidP="00A6256F">
            <w:pPr>
              <w:autoSpaceDE w:val="0"/>
              <w:autoSpaceDN w:val="0"/>
              <w:adjustRightInd w:val="0"/>
              <w:spacing w:after="0" w:line="240" w:lineRule="auto"/>
              <w:rPr>
                <w:rFonts w:asciiTheme="majorBidi" w:hAnsiTheme="majorBidi" w:cstheme="majorBidi"/>
                <w:color w:val="000000"/>
                <w:sz w:val="24"/>
                <w:szCs w:val="24"/>
              </w:rPr>
            </w:pPr>
            <w:r w:rsidRPr="00C40086">
              <w:rPr>
                <w:rFonts w:asciiTheme="majorBidi" w:hAnsiTheme="majorBidi" w:cstheme="majorBidi"/>
                <w:color w:val="000000"/>
                <w:sz w:val="24"/>
                <w:szCs w:val="24"/>
              </w:rPr>
              <w:t xml:space="preserve">Mother named </w:t>
            </w:r>
            <w:r w:rsidR="00101C84">
              <w:rPr>
                <w:rFonts w:asciiTheme="majorBidi" w:hAnsiTheme="majorBidi" w:cstheme="majorBidi"/>
                <w:color w:val="000000"/>
                <w:sz w:val="24"/>
                <w:szCs w:val="24"/>
              </w:rPr>
              <w:t>and not close</w:t>
            </w:r>
            <w:del w:id="139" w:author="Leora Lawton" w:date="2022-02-15T16:10:00Z">
              <w:r w:rsidRPr="00C40086" w:rsidDel="00101C84">
                <w:rPr>
                  <w:rFonts w:asciiTheme="majorBidi" w:hAnsiTheme="majorBidi" w:cstheme="majorBidi"/>
                  <w:color w:val="000000"/>
                  <w:sz w:val="24"/>
                  <w:szCs w:val="24"/>
                </w:rPr>
                <w:delText xml:space="preserve"> </w:delText>
              </w:r>
            </w:del>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2FADA2EC" w14:textId="2BF37D8F"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0.199</w:t>
            </w:r>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33500C41" w14:textId="14F56EB0"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0.309</w:t>
            </w:r>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20F2EF42" w14:textId="7FEA0394"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0.034</w:t>
            </w:r>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29091183" w14:textId="1FE28C89"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-0.042</w:t>
            </w:r>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5BF19FBC" w14:textId="24E42984"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0.213</w:t>
            </w:r>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5F89E4A2" w14:textId="4A867742"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-0.010</w:t>
            </w:r>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7F417BB2" w14:textId="673E40D3"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0.245</w:t>
            </w:r>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0E3359B2" w14:textId="5D8A39A7"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0.225</w:t>
            </w:r>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6304C938" w14:textId="1F5EE421"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0.054</w:t>
            </w:r>
          </w:p>
        </w:tc>
      </w:tr>
      <w:tr w:rsidR="00B700A7" w:rsidRPr="00C40086" w14:paraId="2B0D4A81" w14:textId="49D513B5" w:rsidTr="00B700A7">
        <w:trPr>
          <w:trHeight w:val="290"/>
        </w:trPr>
        <w:tc>
          <w:tcPr>
            <w:tcW w:w="2370" w:type="dxa"/>
            <w:tcBorders>
              <w:top w:val="single" w:sz="6" w:space="0" w:color="auto"/>
              <w:left w:val="single" w:sz="6" w:space="0" w:color="auto"/>
              <w:bottom w:val="single" w:sz="6" w:space="0" w:color="auto"/>
              <w:right w:val="single" w:sz="6" w:space="0" w:color="auto"/>
            </w:tcBorders>
          </w:tcPr>
          <w:p w14:paraId="62EF23FA" w14:textId="3E976804" w:rsidR="00B700A7" w:rsidRPr="00C40086" w:rsidRDefault="00B700A7" w:rsidP="00A6256F">
            <w:pPr>
              <w:autoSpaceDE w:val="0"/>
              <w:autoSpaceDN w:val="0"/>
              <w:adjustRightInd w:val="0"/>
              <w:spacing w:after="0" w:line="240" w:lineRule="auto"/>
              <w:rPr>
                <w:rFonts w:asciiTheme="majorBidi" w:hAnsiTheme="majorBidi" w:cstheme="majorBidi"/>
                <w:color w:val="000000"/>
                <w:sz w:val="24"/>
                <w:szCs w:val="24"/>
              </w:rPr>
            </w:pPr>
            <w:r w:rsidRPr="00C40086">
              <w:rPr>
                <w:rFonts w:asciiTheme="majorBidi" w:hAnsiTheme="majorBidi" w:cstheme="majorBidi"/>
                <w:color w:val="000000"/>
                <w:sz w:val="24"/>
                <w:szCs w:val="24"/>
              </w:rPr>
              <w:t>Sons</w:t>
            </w:r>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0B442243" w14:textId="5120BD3B"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-0.376</w:t>
            </w:r>
            <w:r>
              <w:rPr>
                <w:rFonts w:asciiTheme="majorBidi" w:hAnsiTheme="majorBidi" w:cstheme="majorBidi"/>
                <w:color w:val="000000"/>
                <w:sz w:val="24"/>
                <w:szCs w:val="24"/>
              </w:rPr>
              <w:t>*</w:t>
            </w:r>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4FE32228" w14:textId="0E226296"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0.204</w:t>
            </w:r>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57A22CC0" w14:textId="46EF5E90"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-0.074</w:t>
            </w:r>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44A3F040" w14:textId="18BD8C46"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1.284</w:t>
            </w:r>
            <w:r>
              <w:rPr>
                <w:rFonts w:asciiTheme="majorBidi" w:hAnsiTheme="majorBidi" w:cstheme="majorBidi"/>
                <w:color w:val="000000"/>
                <w:sz w:val="24"/>
                <w:szCs w:val="24"/>
              </w:rPr>
              <w:t>***</w:t>
            </w:r>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60448E95" w14:textId="3799F30C"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0.140</w:t>
            </w:r>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411EC0F9" w14:textId="35609C98"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0.348</w:t>
            </w:r>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465C4755" w14:textId="5F7B2FD1"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-1.646</w:t>
            </w:r>
            <w:r>
              <w:rPr>
                <w:rFonts w:asciiTheme="majorBidi" w:hAnsiTheme="majorBidi" w:cstheme="majorBidi"/>
                <w:color w:val="000000"/>
                <w:sz w:val="24"/>
                <w:szCs w:val="24"/>
              </w:rPr>
              <w:t>***</w:t>
            </w:r>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5D296D68" w14:textId="03F42C04"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0.148</w:t>
            </w:r>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195718CF" w14:textId="1B4BE677"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-0.420</w:t>
            </w:r>
          </w:p>
        </w:tc>
      </w:tr>
      <w:tr w:rsidR="00B700A7" w:rsidRPr="00C40086" w14:paraId="70437B0F" w14:textId="146CFAD2" w:rsidTr="00B700A7">
        <w:trPr>
          <w:trHeight w:val="290"/>
        </w:trPr>
        <w:tc>
          <w:tcPr>
            <w:tcW w:w="2370" w:type="dxa"/>
            <w:tcBorders>
              <w:top w:val="single" w:sz="6" w:space="0" w:color="auto"/>
              <w:left w:val="single" w:sz="6" w:space="0" w:color="auto"/>
              <w:bottom w:val="single" w:sz="6" w:space="0" w:color="auto"/>
              <w:right w:val="single" w:sz="6" w:space="0" w:color="auto"/>
            </w:tcBorders>
          </w:tcPr>
          <w:p w14:paraId="37F00936" w14:textId="436D04B5" w:rsidR="00B700A7" w:rsidRPr="00C40086" w:rsidRDefault="00B700A7" w:rsidP="00A6256F">
            <w:pPr>
              <w:autoSpaceDE w:val="0"/>
              <w:autoSpaceDN w:val="0"/>
              <w:adjustRightInd w:val="0"/>
              <w:spacing w:after="0" w:line="240" w:lineRule="auto"/>
              <w:rPr>
                <w:rFonts w:asciiTheme="majorBidi" w:hAnsiTheme="majorBidi" w:cstheme="majorBidi"/>
                <w:color w:val="000000"/>
                <w:sz w:val="24"/>
                <w:szCs w:val="24"/>
              </w:rPr>
            </w:pPr>
            <w:r w:rsidRPr="00C40086">
              <w:rPr>
                <w:rFonts w:asciiTheme="majorBidi" w:hAnsiTheme="majorBidi" w:cstheme="majorBidi"/>
                <w:color w:val="000000"/>
                <w:sz w:val="24"/>
                <w:szCs w:val="24"/>
              </w:rPr>
              <w:t xml:space="preserve">Father resides </w:t>
            </w:r>
            <w:r w:rsidRPr="00C40086">
              <w:rPr>
                <w:rFonts w:asciiTheme="majorBidi" w:hAnsiTheme="majorBidi" w:cstheme="majorBidi"/>
                <w:color w:val="000000"/>
                <w:sz w:val="24"/>
                <w:szCs w:val="24"/>
                <w:u w:val="single"/>
              </w:rPr>
              <w:t xml:space="preserve">&lt; </w:t>
            </w:r>
            <w:r w:rsidRPr="00C40086">
              <w:rPr>
                <w:rFonts w:asciiTheme="majorBidi" w:hAnsiTheme="majorBidi" w:cstheme="majorBidi"/>
                <w:color w:val="000000"/>
                <w:sz w:val="24"/>
                <w:szCs w:val="24"/>
              </w:rPr>
              <w:t xml:space="preserve">1 </w:t>
            </w:r>
            <w:proofErr w:type="spellStart"/>
            <w:r w:rsidRPr="00C40086">
              <w:rPr>
                <w:rFonts w:asciiTheme="majorBidi" w:hAnsiTheme="majorBidi" w:cstheme="majorBidi"/>
                <w:color w:val="000000"/>
                <w:sz w:val="24"/>
                <w:szCs w:val="24"/>
              </w:rPr>
              <w:t>hr</w:t>
            </w:r>
            <w:proofErr w:type="spellEnd"/>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0E9E2800" w14:textId="50E3299D"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0.443</w:t>
            </w:r>
            <w:r>
              <w:rPr>
                <w:rFonts w:asciiTheme="majorBidi" w:hAnsiTheme="majorBidi" w:cstheme="majorBidi"/>
                <w:color w:val="000000"/>
                <w:sz w:val="24"/>
                <w:szCs w:val="24"/>
              </w:rPr>
              <w:t>**</w:t>
            </w:r>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64713122" w14:textId="2CEC2C8C"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0.220</w:t>
            </w:r>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6576DAD6" w14:textId="706FC4BC"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0.086</w:t>
            </w:r>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393FDA61" w14:textId="191E0DC6"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0.076</w:t>
            </w:r>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61A98BDC" w14:textId="5EB2409E"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0.151</w:t>
            </w:r>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406761D8" w14:textId="165723CF"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0.020</w:t>
            </w:r>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73FA95A3" w14:textId="218892E8"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0.365</w:t>
            </w:r>
            <w:r>
              <w:rPr>
                <w:rFonts w:asciiTheme="majorBidi" w:hAnsiTheme="majorBidi" w:cstheme="majorBidi"/>
                <w:color w:val="000000"/>
                <w:sz w:val="24"/>
                <w:szCs w:val="24"/>
              </w:rPr>
              <w:t>**</w:t>
            </w:r>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6F4B8307" w14:textId="1D1C80E4"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0.160</w:t>
            </w:r>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3EEE8447" w14:textId="5A65F4CB"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0.092</w:t>
            </w:r>
          </w:p>
        </w:tc>
      </w:tr>
      <w:tr w:rsidR="00B700A7" w:rsidRPr="00C40086" w14:paraId="3DA7A9DA" w14:textId="2974F4C4" w:rsidTr="00B700A7">
        <w:trPr>
          <w:trHeight w:val="290"/>
        </w:trPr>
        <w:tc>
          <w:tcPr>
            <w:tcW w:w="2370" w:type="dxa"/>
            <w:tcBorders>
              <w:top w:val="single" w:sz="6" w:space="0" w:color="auto"/>
              <w:left w:val="single" w:sz="6" w:space="0" w:color="auto"/>
              <w:bottom w:val="single" w:sz="6" w:space="0" w:color="auto"/>
              <w:right w:val="single" w:sz="6" w:space="0" w:color="auto"/>
            </w:tcBorders>
          </w:tcPr>
          <w:p w14:paraId="67D4CFDB" w14:textId="0FF8D481" w:rsidR="00B700A7" w:rsidRPr="00C40086" w:rsidRDefault="00B700A7" w:rsidP="00A6256F">
            <w:pPr>
              <w:autoSpaceDE w:val="0"/>
              <w:autoSpaceDN w:val="0"/>
              <w:adjustRightInd w:val="0"/>
              <w:spacing w:after="0" w:line="240" w:lineRule="auto"/>
              <w:rPr>
                <w:rFonts w:asciiTheme="majorBidi" w:hAnsiTheme="majorBidi" w:cstheme="majorBidi"/>
                <w:color w:val="000000"/>
                <w:sz w:val="24"/>
                <w:szCs w:val="24"/>
              </w:rPr>
            </w:pPr>
            <w:r w:rsidRPr="00C40086">
              <w:rPr>
                <w:rFonts w:asciiTheme="majorBidi" w:hAnsiTheme="majorBidi" w:cstheme="majorBidi"/>
                <w:color w:val="000000"/>
                <w:sz w:val="24"/>
                <w:szCs w:val="24"/>
              </w:rPr>
              <w:t>Parents divorced</w:t>
            </w:r>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6A36E37E" w14:textId="278E795B"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-0.488</w:t>
            </w:r>
            <w:r>
              <w:rPr>
                <w:rFonts w:asciiTheme="majorBidi" w:hAnsiTheme="majorBidi" w:cstheme="majorBidi"/>
                <w:color w:val="000000"/>
                <w:sz w:val="24"/>
                <w:szCs w:val="24"/>
              </w:rPr>
              <w:t>**</w:t>
            </w:r>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56C237EE" w14:textId="6409FD06"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0.220</w:t>
            </w:r>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73E89986" w14:textId="29692844"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-0.091</w:t>
            </w:r>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47F88712" w14:textId="7C17D95E"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-0.394</w:t>
            </w:r>
            <w:r>
              <w:rPr>
                <w:rFonts w:asciiTheme="majorBidi" w:hAnsiTheme="majorBidi" w:cstheme="majorBidi"/>
                <w:color w:val="000000"/>
                <w:sz w:val="24"/>
                <w:szCs w:val="24"/>
              </w:rPr>
              <w:t>***</w:t>
            </w:r>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2462AAB6" w14:textId="67972AB9"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0.151</w:t>
            </w:r>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783BD48A" w14:textId="46750654"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-0.102</w:t>
            </w:r>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6275D8F6" w14:textId="6DFC9B8F"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-0.093</w:t>
            </w:r>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5E112D8E" w14:textId="123FEC66"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0.160</w:t>
            </w:r>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540D98C5" w14:textId="3465337C"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-0.022</w:t>
            </w:r>
          </w:p>
        </w:tc>
      </w:tr>
      <w:tr w:rsidR="00B700A7" w:rsidRPr="00C40086" w14:paraId="2D5D57C0" w14:textId="0EC6232F" w:rsidTr="00B700A7">
        <w:trPr>
          <w:trHeight w:val="290"/>
        </w:trPr>
        <w:tc>
          <w:tcPr>
            <w:tcW w:w="2370" w:type="dxa"/>
            <w:tcBorders>
              <w:top w:val="single" w:sz="6" w:space="0" w:color="auto"/>
              <w:left w:val="single" w:sz="6" w:space="0" w:color="auto"/>
              <w:bottom w:val="single" w:sz="6" w:space="0" w:color="auto"/>
              <w:right w:val="single" w:sz="6" w:space="0" w:color="auto"/>
            </w:tcBorders>
          </w:tcPr>
          <w:p w14:paraId="642BD521" w14:textId="296EFEBF" w:rsidR="00B700A7" w:rsidRPr="00C40086" w:rsidRDefault="00B700A7" w:rsidP="00A6256F">
            <w:pPr>
              <w:autoSpaceDE w:val="0"/>
              <w:autoSpaceDN w:val="0"/>
              <w:adjustRightInd w:val="0"/>
              <w:spacing w:after="0" w:line="240" w:lineRule="auto"/>
              <w:rPr>
                <w:rFonts w:asciiTheme="majorBidi" w:hAnsiTheme="majorBidi" w:cstheme="majorBidi"/>
                <w:color w:val="000000"/>
                <w:sz w:val="24"/>
                <w:szCs w:val="24"/>
              </w:rPr>
            </w:pPr>
            <w:r w:rsidRPr="00C40086">
              <w:rPr>
                <w:rFonts w:asciiTheme="majorBidi" w:hAnsiTheme="majorBidi" w:cstheme="majorBidi"/>
                <w:color w:val="000000"/>
                <w:sz w:val="24"/>
                <w:szCs w:val="24"/>
              </w:rPr>
              <w:t>Married</w:t>
            </w:r>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009C3107" w14:textId="28826090"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-0.630</w:t>
            </w:r>
            <w:r>
              <w:rPr>
                <w:rFonts w:asciiTheme="majorBidi" w:hAnsiTheme="majorBidi" w:cstheme="majorBidi"/>
                <w:color w:val="000000"/>
                <w:sz w:val="24"/>
                <w:szCs w:val="24"/>
              </w:rPr>
              <w:t>***</w:t>
            </w:r>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03118B73" w14:textId="3EFE442E"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0.231</w:t>
            </w:r>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531F6D34" w14:textId="4A593162"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-0.120</w:t>
            </w:r>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5D1B3DE2" w14:textId="0E7D6EA8"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-0.454</w:t>
            </w:r>
            <w:r>
              <w:rPr>
                <w:rFonts w:asciiTheme="majorBidi" w:hAnsiTheme="majorBidi" w:cstheme="majorBidi"/>
                <w:color w:val="000000"/>
                <w:sz w:val="24"/>
                <w:szCs w:val="24"/>
              </w:rPr>
              <w:t>***</w:t>
            </w:r>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7922013B" w14:textId="22E295C4"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0.159</w:t>
            </w:r>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2896377C" w14:textId="0F1A6ADA"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-0.119</w:t>
            </w:r>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6C2EEC61" w14:textId="2952AF9F"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-0.182</w:t>
            </w:r>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5F2F2512" w14:textId="76ADAC57"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0.168</w:t>
            </w:r>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2EAE09AB" w14:textId="08DC8425"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-0.045</w:t>
            </w:r>
          </w:p>
        </w:tc>
      </w:tr>
      <w:tr w:rsidR="00B700A7" w:rsidRPr="00C40086" w14:paraId="5197DE24" w14:textId="4E421A19" w:rsidTr="00B700A7">
        <w:trPr>
          <w:trHeight w:val="290"/>
        </w:trPr>
        <w:tc>
          <w:tcPr>
            <w:tcW w:w="2370" w:type="dxa"/>
            <w:tcBorders>
              <w:top w:val="single" w:sz="6" w:space="0" w:color="auto"/>
              <w:left w:val="single" w:sz="6" w:space="0" w:color="auto"/>
              <w:bottom w:val="single" w:sz="6" w:space="0" w:color="auto"/>
              <w:right w:val="single" w:sz="6" w:space="0" w:color="auto"/>
            </w:tcBorders>
          </w:tcPr>
          <w:p w14:paraId="70FC2A67" w14:textId="619C2958" w:rsidR="00B700A7" w:rsidRPr="00C40086" w:rsidRDefault="00B700A7" w:rsidP="00A6256F">
            <w:pPr>
              <w:autoSpaceDE w:val="0"/>
              <w:autoSpaceDN w:val="0"/>
              <w:adjustRightInd w:val="0"/>
              <w:spacing w:after="0" w:line="240" w:lineRule="auto"/>
              <w:rPr>
                <w:rFonts w:asciiTheme="majorBidi" w:hAnsiTheme="majorBidi" w:cstheme="majorBidi"/>
                <w:color w:val="000000"/>
                <w:sz w:val="24"/>
                <w:szCs w:val="24"/>
              </w:rPr>
            </w:pPr>
            <w:r w:rsidRPr="00C40086">
              <w:rPr>
                <w:rFonts w:asciiTheme="majorBidi" w:hAnsiTheme="majorBidi" w:cstheme="majorBidi"/>
                <w:color w:val="000000"/>
                <w:sz w:val="24"/>
                <w:szCs w:val="24"/>
              </w:rPr>
              <w:t>New Baby</w:t>
            </w:r>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14F3A077" w14:textId="598FC210"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-0.094</w:t>
            </w:r>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615FB033" w14:textId="679E50C2"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0.298</w:t>
            </w:r>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2EF76C7F" w14:textId="2028708C"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-0.013</w:t>
            </w:r>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1C41FE5F" w14:textId="21F88B23"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0.014</w:t>
            </w:r>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2AC83337" w14:textId="7F5C7C04"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0.205</w:t>
            </w:r>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5D61A15E" w14:textId="3BB45548"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0.003</w:t>
            </w:r>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1C620C99" w14:textId="652D46F8"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-0.111</w:t>
            </w:r>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788A10D6" w14:textId="018BBE0B"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0.217</w:t>
            </w:r>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63B4D7FA" w14:textId="319578A5"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-0.020</w:t>
            </w:r>
          </w:p>
        </w:tc>
      </w:tr>
      <w:tr w:rsidR="00B700A7" w:rsidRPr="00C40086" w14:paraId="730255A5" w14:textId="2D5A566F" w:rsidTr="00B700A7">
        <w:trPr>
          <w:trHeight w:val="290"/>
        </w:trPr>
        <w:tc>
          <w:tcPr>
            <w:tcW w:w="2370" w:type="dxa"/>
            <w:tcBorders>
              <w:top w:val="single" w:sz="6" w:space="0" w:color="auto"/>
              <w:left w:val="single" w:sz="6" w:space="0" w:color="auto"/>
              <w:bottom w:val="single" w:sz="6" w:space="0" w:color="auto"/>
              <w:right w:val="single" w:sz="6" w:space="0" w:color="auto"/>
            </w:tcBorders>
          </w:tcPr>
          <w:p w14:paraId="4A31DF99" w14:textId="0B69F6B6" w:rsidR="00B700A7" w:rsidRPr="00C40086" w:rsidRDefault="00B700A7" w:rsidP="00A6256F">
            <w:pPr>
              <w:autoSpaceDE w:val="0"/>
              <w:autoSpaceDN w:val="0"/>
              <w:adjustRightInd w:val="0"/>
              <w:spacing w:after="0" w:line="240" w:lineRule="auto"/>
              <w:rPr>
                <w:rFonts w:asciiTheme="majorBidi" w:hAnsiTheme="majorBidi" w:cstheme="majorBidi"/>
                <w:color w:val="000000"/>
                <w:sz w:val="24"/>
                <w:szCs w:val="24"/>
              </w:rPr>
            </w:pPr>
            <w:r w:rsidRPr="00C40086">
              <w:rPr>
                <w:rFonts w:asciiTheme="majorBidi" w:hAnsiTheme="majorBidi" w:cstheme="majorBidi"/>
                <w:color w:val="000000"/>
                <w:sz w:val="24"/>
                <w:szCs w:val="24"/>
              </w:rPr>
              <w:t>New Job</w:t>
            </w:r>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765BC639" w14:textId="346FAF51"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0.481</w:t>
            </w:r>
            <w:r>
              <w:rPr>
                <w:rFonts w:asciiTheme="majorBidi" w:hAnsiTheme="majorBidi" w:cstheme="majorBidi"/>
                <w:color w:val="000000"/>
                <w:sz w:val="24"/>
                <w:szCs w:val="24"/>
              </w:rPr>
              <w:t>**</w:t>
            </w:r>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39D06A26" w14:textId="58B37CD9"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0.243</w:t>
            </w:r>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0B850DF2" w14:textId="6604CC81"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0.082</w:t>
            </w:r>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0A9FA8A3" w14:textId="15742869"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0.251</w:t>
            </w:r>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2A1532E2" w14:textId="1F60986B"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0.167</w:t>
            </w:r>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0A4DCE63" w14:textId="1564B648"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0.059</w:t>
            </w:r>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0B0C2864" w14:textId="5F562B67"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0.238</w:t>
            </w:r>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6C762824" w14:textId="35D06FAF"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0.177</w:t>
            </w:r>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0BEEE68A" w14:textId="35342ACA"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0.052</w:t>
            </w:r>
          </w:p>
        </w:tc>
      </w:tr>
      <w:tr w:rsidR="00B700A7" w:rsidRPr="00C40086" w14:paraId="4E130012" w14:textId="175C4AA9" w:rsidTr="00B700A7">
        <w:trPr>
          <w:trHeight w:val="290"/>
        </w:trPr>
        <w:tc>
          <w:tcPr>
            <w:tcW w:w="2370" w:type="dxa"/>
            <w:tcBorders>
              <w:top w:val="single" w:sz="6" w:space="0" w:color="auto"/>
              <w:left w:val="single" w:sz="6" w:space="0" w:color="auto"/>
              <w:bottom w:val="single" w:sz="6" w:space="0" w:color="auto"/>
              <w:right w:val="single" w:sz="6" w:space="0" w:color="auto"/>
            </w:tcBorders>
          </w:tcPr>
          <w:p w14:paraId="3B9C9779" w14:textId="4A7D675F" w:rsidR="00B700A7" w:rsidRPr="00C40086" w:rsidRDefault="00B700A7" w:rsidP="00A6256F">
            <w:pPr>
              <w:autoSpaceDE w:val="0"/>
              <w:autoSpaceDN w:val="0"/>
              <w:adjustRightInd w:val="0"/>
              <w:spacing w:after="0" w:line="240" w:lineRule="auto"/>
              <w:rPr>
                <w:rFonts w:asciiTheme="majorBidi" w:hAnsiTheme="majorBidi" w:cstheme="majorBidi"/>
                <w:color w:val="000000"/>
                <w:sz w:val="24"/>
                <w:szCs w:val="24"/>
              </w:rPr>
            </w:pPr>
            <w:r w:rsidRPr="00C40086">
              <w:rPr>
                <w:rFonts w:asciiTheme="majorBidi" w:hAnsiTheme="majorBidi" w:cstheme="majorBidi"/>
                <w:color w:val="000000"/>
                <w:sz w:val="24"/>
                <w:szCs w:val="24"/>
              </w:rPr>
              <w:t>Personal Income</w:t>
            </w:r>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016BD29B" w14:textId="7BEC9A22"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0.159</w:t>
            </w:r>
            <w:r>
              <w:rPr>
                <w:rFonts w:asciiTheme="majorBidi" w:hAnsiTheme="majorBidi" w:cstheme="majorBidi"/>
                <w:color w:val="000000"/>
                <w:sz w:val="24"/>
                <w:szCs w:val="24"/>
              </w:rPr>
              <w:t>***</w:t>
            </w:r>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207B2907" w14:textId="01AA50AD"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0.039</w:t>
            </w:r>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2FE1A52C" w14:textId="722B34FC"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0.184</w:t>
            </w:r>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73717B6E" w14:textId="570AEE77"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0.041</w:t>
            </w:r>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63992072" w14:textId="0279472D"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0.027</w:t>
            </w:r>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047EAE6D" w14:textId="46308D24"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0.066</w:t>
            </w:r>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47262438" w14:textId="702989D4"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0.117</w:t>
            </w:r>
            <w:r>
              <w:rPr>
                <w:rFonts w:asciiTheme="majorBidi" w:hAnsiTheme="majorBidi" w:cstheme="majorBidi"/>
                <w:color w:val="000000"/>
                <w:sz w:val="24"/>
                <w:szCs w:val="24"/>
              </w:rPr>
              <w:t>***</w:t>
            </w:r>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1D486345" w14:textId="0DFFBEA2"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0.029</w:t>
            </w:r>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7D150942" w14:textId="04C1BC2A"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0.176</w:t>
            </w:r>
          </w:p>
        </w:tc>
      </w:tr>
      <w:tr w:rsidR="00B700A7" w:rsidRPr="00C40086" w14:paraId="563506FA" w14:textId="7BB810F2" w:rsidTr="00B700A7">
        <w:trPr>
          <w:trHeight w:val="290"/>
        </w:trPr>
        <w:tc>
          <w:tcPr>
            <w:tcW w:w="2370" w:type="dxa"/>
            <w:tcBorders>
              <w:top w:val="single" w:sz="6" w:space="0" w:color="auto"/>
              <w:left w:val="single" w:sz="6" w:space="0" w:color="auto"/>
              <w:bottom w:val="single" w:sz="6" w:space="0" w:color="auto"/>
              <w:right w:val="single" w:sz="6" w:space="0" w:color="auto"/>
            </w:tcBorders>
          </w:tcPr>
          <w:p w14:paraId="49F68F13" w14:textId="50759C98" w:rsidR="00B700A7" w:rsidRPr="00C40086" w:rsidRDefault="00B700A7" w:rsidP="00A6256F">
            <w:pPr>
              <w:autoSpaceDE w:val="0"/>
              <w:autoSpaceDN w:val="0"/>
              <w:adjustRightInd w:val="0"/>
              <w:spacing w:after="0" w:line="240" w:lineRule="auto"/>
              <w:rPr>
                <w:rFonts w:asciiTheme="majorBidi" w:hAnsiTheme="majorBidi" w:cstheme="majorBidi"/>
                <w:color w:val="000000"/>
                <w:sz w:val="24"/>
                <w:szCs w:val="24"/>
              </w:rPr>
            </w:pPr>
            <w:r w:rsidRPr="00C40086">
              <w:rPr>
                <w:rFonts w:asciiTheme="majorBidi" w:hAnsiTheme="majorBidi" w:cstheme="majorBidi"/>
                <w:color w:val="000000"/>
                <w:sz w:val="24"/>
                <w:szCs w:val="24"/>
              </w:rPr>
              <w:t>Older age group</w:t>
            </w:r>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12DBB242" w14:textId="0410F226"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0.940</w:t>
            </w:r>
            <w:r>
              <w:rPr>
                <w:rFonts w:asciiTheme="majorBidi" w:hAnsiTheme="majorBidi" w:cstheme="majorBidi"/>
                <w:color w:val="000000"/>
                <w:sz w:val="24"/>
                <w:szCs w:val="24"/>
              </w:rPr>
              <w:t>***</w:t>
            </w:r>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1152461A" w14:textId="6E82A5E7"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0.276</w:t>
            </w:r>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1C5808CC" w14:textId="5DC6A625"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0.170</w:t>
            </w:r>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4045936E" w14:textId="531916FC"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-0.096</w:t>
            </w:r>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4835B156" w14:textId="310730BF"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0.190</w:t>
            </w:r>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4EE109EE" w14:textId="3B6567F2"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-0.024</w:t>
            </w:r>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7529359A" w14:textId="77F2FC0F"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1.036</w:t>
            </w:r>
            <w:r>
              <w:rPr>
                <w:rFonts w:asciiTheme="majorBidi" w:hAnsiTheme="majorBidi" w:cstheme="majorBidi"/>
                <w:color w:val="000000"/>
                <w:sz w:val="24"/>
                <w:szCs w:val="24"/>
              </w:rPr>
              <w:t>***</w:t>
            </w:r>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48FA4E41" w14:textId="4559DFF8"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0.201</w:t>
            </w:r>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4598F073" w14:textId="16DB722E"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0.243</w:t>
            </w:r>
          </w:p>
        </w:tc>
      </w:tr>
      <w:tr w:rsidR="00B700A7" w:rsidRPr="00C40086" w14:paraId="2214BC44" w14:textId="60D7ADC1" w:rsidTr="00B700A7">
        <w:trPr>
          <w:trHeight w:val="290"/>
        </w:trPr>
        <w:tc>
          <w:tcPr>
            <w:tcW w:w="2370" w:type="dxa"/>
            <w:tcBorders>
              <w:top w:val="single" w:sz="6" w:space="0" w:color="auto"/>
              <w:left w:val="single" w:sz="6" w:space="0" w:color="auto"/>
              <w:bottom w:val="single" w:sz="6" w:space="0" w:color="auto"/>
              <w:right w:val="single" w:sz="6" w:space="0" w:color="auto"/>
            </w:tcBorders>
          </w:tcPr>
          <w:p w14:paraId="4B597D29" w14:textId="40EB3119" w:rsidR="00B700A7" w:rsidRPr="00C40086" w:rsidRDefault="00B700A7" w:rsidP="00A6256F">
            <w:pPr>
              <w:autoSpaceDE w:val="0"/>
              <w:autoSpaceDN w:val="0"/>
              <w:adjustRightInd w:val="0"/>
              <w:spacing w:after="0" w:line="240" w:lineRule="auto"/>
              <w:rPr>
                <w:rFonts w:asciiTheme="majorBidi" w:hAnsiTheme="majorBidi" w:cstheme="majorBidi"/>
                <w:color w:val="000000"/>
                <w:sz w:val="24"/>
                <w:szCs w:val="24"/>
              </w:rPr>
            </w:pPr>
            <w:r w:rsidRPr="00C40086">
              <w:rPr>
                <w:rFonts w:asciiTheme="majorBidi" w:hAnsiTheme="majorBidi" w:cstheme="majorBidi"/>
                <w:color w:val="000000"/>
                <w:sz w:val="24"/>
                <w:szCs w:val="24"/>
              </w:rPr>
              <w:t>Education</w:t>
            </w:r>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43236DA7" w14:textId="107B8D79"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0.101</w:t>
            </w:r>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41327EC1" w14:textId="631AF4BA"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0.064</w:t>
            </w:r>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493578D8" w14:textId="4BE11ACF"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0.067</w:t>
            </w:r>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1AA7B3AA" w14:textId="27DC74BD"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0.010</w:t>
            </w:r>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2EA435CF" w14:textId="29D1CFCD"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0.044</w:t>
            </w:r>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6CB110C0" w14:textId="1D3BAA57"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0.009</w:t>
            </w:r>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161E822D" w14:textId="268098C1"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0.091</w:t>
            </w:r>
            <w:r>
              <w:rPr>
                <w:rFonts w:asciiTheme="majorBidi" w:hAnsiTheme="majorBidi" w:cstheme="majorBidi"/>
                <w:color w:val="000000"/>
                <w:sz w:val="24"/>
                <w:szCs w:val="24"/>
              </w:rPr>
              <w:t>**</w:t>
            </w:r>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2B74B15F" w14:textId="3DF6C065"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0.046</w:t>
            </w:r>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36C545C1" w14:textId="2B4DC051"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0.078</w:t>
            </w:r>
          </w:p>
        </w:tc>
      </w:tr>
      <w:tr w:rsidR="00B700A7" w:rsidRPr="00C40086" w14:paraId="13C71F8E" w14:textId="3E7A509A" w:rsidTr="00B700A7">
        <w:trPr>
          <w:trHeight w:val="290"/>
        </w:trPr>
        <w:tc>
          <w:tcPr>
            <w:tcW w:w="2370" w:type="dxa"/>
            <w:tcBorders>
              <w:top w:val="single" w:sz="6" w:space="0" w:color="auto"/>
              <w:left w:val="single" w:sz="6" w:space="0" w:color="auto"/>
              <w:bottom w:val="single" w:sz="6" w:space="0" w:color="auto"/>
              <w:right w:val="single" w:sz="6" w:space="0" w:color="auto"/>
            </w:tcBorders>
          </w:tcPr>
          <w:p w14:paraId="1087526D" w14:textId="04BFBBE7" w:rsidR="00B700A7" w:rsidRPr="00C40086" w:rsidRDefault="00B700A7" w:rsidP="00A6256F">
            <w:pPr>
              <w:autoSpaceDE w:val="0"/>
              <w:autoSpaceDN w:val="0"/>
              <w:adjustRightInd w:val="0"/>
              <w:spacing w:after="0" w:line="240" w:lineRule="auto"/>
              <w:rPr>
                <w:rFonts w:asciiTheme="majorBidi" w:hAnsiTheme="majorBidi" w:cstheme="majorBidi"/>
                <w:color w:val="000000"/>
                <w:sz w:val="24"/>
                <w:szCs w:val="24"/>
              </w:rPr>
            </w:pPr>
            <w:r w:rsidRPr="00C40086">
              <w:rPr>
                <w:rFonts w:asciiTheme="majorBidi" w:hAnsiTheme="majorBidi" w:cstheme="majorBidi"/>
                <w:color w:val="000000"/>
                <w:sz w:val="24"/>
                <w:szCs w:val="24"/>
              </w:rPr>
              <w:t>Black</w:t>
            </w:r>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3271CB48" w14:textId="4C0E09D5"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-0.516</w:t>
            </w:r>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52905F06" w14:textId="693863E9"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0.369</w:t>
            </w:r>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079A492B" w14:textId="32F05C0A"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-0.055</w:t>
            </w:r>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081D2354" w14:textId="20007982"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-0.536</w:t>
            </w:r>
            <w:r>
              <w:rPr>
                <w:rFonts w:asciiTheme="majorBidi" w:hAnsiTheme="majorBidi" w:cstheme="majorBidi"/>
                <w:color w:val="000000"/>
                <w:sz w:val="24"/>
                <w:szCs w:val="24"/>
              </w:rPr>
              <w:t>**</w:t>
            </w:r>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60E10509" w14:textId="7DE1DC3D"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0.254</w:t>
            </w:r>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338B1AF6" w14:textId="7622A763"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-0.079</w:t>
            </w:r>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1419BE25" w14:textId="04ADC95F"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-0.011</w:t>
            </w:r>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3AA044EB" w14:textId="62F18F3B"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0.268</w:t>
            </w:r>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3180BD0B" w14:textId="6166C401"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-0.002</w:t>
            </w:r>
          </w:p>
        </w:tc>
      </w:tr>
      <w:tr w:rsidR="00B700A7" w:rsidRPr="00C40086" w14:paraId="51DC71A0" w14:textId="380312CD" w:rsidTr="00B700A7">
        <w:trPr>
          <w:trHeight w:val="290"/>
        </w:trPr>
        <w:tc>
          <w:tcPr>
            <w:tcW w:w="2370" w:type="dxa"/>
            <w:tcBorders>
              <w:top w:val="single" w:sz="6" w:space="0" w:color="auto"/>
              <w:left w:val="single" w:sz="6" w:space="0" w:color="auto"/>
              <w:bottom w:val="single" w:sz="6" w:space="0" w:color="auto"/>
              <w:right w:val="single" w:sz="6" w:space="0" w:color="auto"/>
            </w:tcBorders>
          </w:tcPr>
          <w:p w14:paraId="59125690" w14:textId="555CB243" w:rsidR="00B700A7" w:rsidRPr="00C40086" w:rsidRDefault="00B700A7" w:rsidP="00A6256F">
            <w:pPr>
              <w:autoSpaceDE w:val="0"/>
              <w:autoSpaceDN w:val="0"/>
              <w:adjustRightInd w:val="0"/>
              <w:spacing w:after="0" w:line="240" w:lineRule="auto"/>
              <w:rPr>
                <w:rFonts w:asciiTheme="majorBidi" w:hAnsiTheme="majorBidi" w:cstheme="majorBidi"/>
                <w:color w:val="000000"/>
                <w:sz w:val="24"/>
                <w:szCs w:val="24"/>
              </w:rPr>
            </w:pPr>
            <w:r w:rsidRPr="00C40086">
              <w:rPr>
                <w:rFonts w:asciiTheme="majorBidi" w:hAnsiTheme="majorBidi" w:cstheme="majorBidi"/>
                <w:color w:val="000000"/>
                <w:sz w:val="24"/>
                <w:szCs w:val="24"/>
              </w:rPr>
              <w:t>Asian</w:t>
            </w:r>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2F8FCA33" w14:textId="519186B0"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-0.473</w:t>
            </w:r>
            <w:r>
              <w:rPr>
                <w:rFonts w:asciiTheme="majorBidi" w:hAnsiTheme="majorBidi" w:cstheme="majorBidi"/>
                <w:color w:val="000000"/>
                <w:sz w:val="24"/>
                <w:szCs w:val="24"/>
              </w:rPr>
              <w:t>*</w:t>
            </w:r>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3A4CD1FB" w14:textId="3E478387"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0.244</w:t>
            </w:r>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302060A7" w14:textId="4E6C6A3F"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-0.079</w:t>
            </w:r>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397BC698" w14:textId="75EF1E1C"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-0.241</w:t>
            </w:r>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5C7E85FD" w14:textId="7E55331A"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0.168</w:t>
            </w:r>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7CE733C4" w14:textId="184E5CFC"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-0.056</w:t>
            </w:r>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3E90574C" w14:textId="0D70CF80"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-0.224</w:t>
            </w:r>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4271CA36" w14:textId="7B97C9B3"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0.177</w:t>
            </w:r>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22675E06" w14:textId="72F83B2D"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-0.049</w:t>
            </w:r>
          </w:p>
        </w:tc>
      </w:tr>
      <w:tr w:rsidR="00B700A7" w:rsidRPr="00C40086" w14:paraId="5B6D11B1" w14:textId="4B9AEF0D" w:rsidTr="00B700A7">
        <w:trPr>
          <w:trHeight w:val="290"/>
        </w:trPr>
        <w:tc>
          <w:tcPr>
            <w:tcW w:w="2370" w:type="dxa"/>
            <w:tcBorders>
              <w:top w:val="single" w:sz="6" w:space="0" w:color="auto"/>
              <w:left w:val="single" w:sz="6" w:space="0" w:color="auto"/>
              <w:bottom w:val="single" w:sz="6" w:space="0" w:color="auto"/>
              <w:right w:val="single" w:sz="6" w:space="0" w:color="auto"/>
            </w:tcBorders>
          </w:tcPr>
          <w:p w14:paraId="10FFE311" w14:textId="1DFB7E5C" w:rsidR="00B700A7" w:rsidRPr="00C40086" w:rsidRDefault="00B700A7" w:rsidP="00A6256F">
            <w:pPr>
              <w:autoSpaceDE w:val="0"/>
              <w:autoSpaceDN w:val="0"/>
              <w:adjustRightInd w:val="0"/>
              <w:spacing w:after="0" w:line="240" w:lineRule="auto"/>
              <w:rPr>
                <w:rFonts w:asciiTheme="majorBidi" w:hAnsiTheme="majorBidi" w:cstheme="majorBidi"/>
                <w:color w:val="000000"/>
                <w:sz w:val="24"/>
                <w:szCs w:val="24"/>
              </w:rPr>
            </w:pPr>
            <w:r w:rsidRPr="00C40086">
              <w:rPr>
                <w:rFonts w:asciiTheme="majorBidi" w:hAnsiTheme="majorBidi" w:cstheme="majorBidi"/>
                <w:color w:val="000000"/>
                <w:sz w:val="24"/>
                <w:szCs w:val="24"/>
              </w:rPr>
              <w:t>Hispanic</w:t>
            </w:r>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43B6B1C8" w14:textId="1AAC837D"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-0.433</w:t>
            </w:r>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52CF1EBF" w14:textId="2C4299B0"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0.251</w:t>
            </w:r>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6EDB5E19" w14:textId="5C11461F"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-0.072</w:t>
            </w:r>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663394A3" w14:textId="4E024A6D"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-0.057</w:t>
            </w:r>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63DA0E46" w14:textId="71A0F607"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0.173</w:t>
            </w:r>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3F628432" w14:textId="19B50E09"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-0.013</w:t>
            </w:r>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358E23FF" w14:textId="7896A114"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-0.375</w:t>
            </w:r>
            <w:r>
              <w:rPr>
                <w:rFonts w:asciiTheme="majorBidi" w:hAnsiTheme="majorBidi" w:cstheme="majorBidi"/>
                <w:color w:val="000000"/>
                <w:sz w:val="24"/>
                <w:szCs w:val="24"/>
              </w:rPr>
              <w:t>**</w:t>
            </w:r>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2907B618" w14:textId="5370C7C0"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0.182</w:t>
            </w:r>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27E182FF" w14:textId="698C6F69"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-0.080</w:t>
            </w:r>
          </w:p>
        </w:tc>
      </w:tr>
      <w:tr w:rsidR="00B700A7" w:rsidRPr="00C40086" w14:paraId="238263A6" w14:textId="0A0E3CC9" w:rsidTr="00B700A7">
        <w:trPr>
          <w:trHeight w:val="290"/>
        </w:trPr>
        <w:tc>
          <w:tcPr>
            <w:tcW w:w="2370" w:type="dxa"/>
            <w:tcBorders>
              <w:top w:val="single" w:sz="6" w:space="0" w:color="auto"/>
              <w:left w:val="single" w:sz="6" w:space="0" w:color="auto"/>
              <w:bottom w:val="single" w:sz="6" w:space="0" w:color="auto"/>
              <w:right w:val="single" w:sz="6" w:space="0" w:color="auto"/>
            </w:tcBorders>
          </w:tcPr>
          <w:p w14:paraId="024C96A9" w14:textId="34C307E1" w:rsidR="00B700A7" w:rsidRPr="00C40086" w:rsidRDefault="00B700A7" w:rsidP="00A6256F">
            <w:pPr>
              <w:autoSpaceDE w:val="0"/>
              <w:autoSpaceDN w:val="0"/>
              <w:adjustRightInd w:val="0"/>
              <w:spacing w:after="0" w:line="240" w:lineRule="auto"/>
              <w:rPr>
                <w:rFonts w:asciiTheme="majorBidi" w:hAnsiTheme="majorBidi" w:cstheme="majorBidi"/>
                <w:color w:val="000000"/>
                <w:sz w:val="24"/>
                <w:szCs w:val="24"/>
              </w:rPr>
            </w:pPr>
            <w:r w:rsidRPr="00C40086">
              <w:rPr>
                <w:rFonts w:asciiTheme="majorBidi" w:hAnsiTheme="majorBidi" w:cstheme="majorBidi"/>
                <w:color w:val="000000"/>
                <w:sz w:val="24"/>
                <w:szCs w:val="24"/>
              </w:rPr>
              <w:t>Web Mode</w:t>
            </w:r>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4F3C7F53" w14:textId="5E81E1B9"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-0.902</w:t>
            </w:r>
            <w:r>
              <w:rPr>
                <w:rFonts w:asciiTheme="majorBidi" w:hAnsiTheme="majorBidi" w:cstheme="majorBidi"/>
                <w:color w:val="000000"/>
                <w:sz w:val="24"/>
                <w:szCs w:val="24"/>
              </w:rPr>
              <w:t>***</w:t>
            </w:r>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5EED7A41" w14:textId="7580C4D9"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0.275</w:t>
            </w:r>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5777FE0E" w14:textId="47776A3B"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-0.177</w:t>
            </w:r>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1F7D92A1" w14:textId="3756E462"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-0.692</w:t>
            </w:r>
            <w:r>
              <w:rPr>
                <w:rFonts w:asciiTheme="majorBidi" w:hAnsiTheme="majorBidi" w:cstheme="majorBidi"/>
                <w:color w:val="000000"/>
                <w:sz w:val="24"/>
                <w:szCs w:val="24"/>
              </w:rPr>
              <w:t>***</w:t>
            </w:r>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2F6EECF3" w14:textId="4193F79E"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0.190</w:t>
            </w:r>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4D850489" w14:textId="66A23331"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-0.188</w:t>
            </w:r>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052E2828" w14:textId="57400985"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-0.216</w:t>
            </w:r>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56C732F6" w14:textId="52BA07A6"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0.200</w:t>
            </w:r>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32FAFC8E" w14:textId="19A27FD1"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-0.055</w:t>
            </w:r>
          </w:p>
        </w:tc>
      </w:tr>
      <w:tr w:rsidR="00B700A7" w:rsidRPr="00C40086" w14:paraId="118778C7" w14:textId="6BC282CB" w:rsidTr="00B700A7">
        <w:trPr>
          <w:trHeight w:val="290"/>
        </w:trPr>
        <w:tc>
          <w:tcPr>
            <w:tcW w:w="2370" w:type="dxa"/>
            <w:tcBorders>
              <w:top w:val="single" w:sz="6" w:space="0" w:color="auto"/>
              <w:left w:val="single" w:sz="6" w:space="0" w:color="auto"/>
              <w:bottom w:val="single" w:sz="6" w:space="0" w:color="auto"/>
              <w:right w:val="single" w:sz="6" w:space="0" w:color="auto"/>
            </w:tcBorders>
          </w:tcPr>
          <w:p w14:paraId="5C358FA6" w14:textId="016FD302" w:rsidR="00B700A7" w:rsidRPr="00C40086" w:rsidRDefault="00B700A7" w:rsidP="00A6256F">
            <w:pPr>
              <w:autoSpaceDE w:val="0"/>
              <w:autoSpaceDN w:val="0"/>
              <w:adjustRightInd w:val="0"/>
              <w:spacing w:after="0" w:line="240" w:lineRule="auto"/>
              <w:rPr>
                <w:rFonts w:asciiTheme="majorBidi" w:hAnsiTheme="majorBidi" w:cstheme="majorBidi"/>
                <w:color w:val="000000"/>
                <w:sz w:val="24"/>
                <w:szCs w:val="24"/>
              </w:rPr>
            </w:pPr>
            <w:r w:rsidRPr="00C40086">
              <w:rPr>
                <w:rFonts w:asciiTheme="majorBidi" w:hAnsiTheme="majorBidi" w:cstheme="majorBidi"/>
                <w:color w:val="000000"/>
                <w:sz w:val="24"/>
                <w:szCs w:val="24"/>
              </w:rPr>
              <w:t>Facebook recruitment</w:t>
            </w:r>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0DD4C3ED" w14:textId="7B699027"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0.071</w:t>
            </w:r>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366D0ECD" w14:textId="014FA09C"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0.308</w:t>
            </w:r>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10DD8EB0" w14:textId="016E9721"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0.013</w:t>
            </w:r>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67FCDFD0" w14:textId="2AEAB4D9"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-0.365</w:t>
            </w:r>
            <w:r>
              <w:rPr>
                <w:rFonts w:asciiTheme="majorBidi" w:hAnsiTheme="majorBidi" w:cstheme="majorBidi"/>
                <w:color w:val="000000"/>
                <w:sz w:val="24"/>
                <w:szCs w:val="24"/>
              </w:rPr>
              <w:t>*</w:t>
            </w:r>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6B232FD0" w14:textId="78ECB2BE"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0.212</w:t>
            </w:r>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3FEE2511" w14:textId="20B475F1"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-0.094</w:t>
            </w:r>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372A1FE1" w14:textId="3D34F453"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0.415</w:t>
            </w:r>
            <w:r>
              <w:rPr>
                <w:rFonts w:asciiTheme="majorBidi" w:hAnsiTheme="majorBidi" w:cstheme="majorBidi"/>
                <w:color w:val="000000"/>
                <w:sz w:val="24"/>
                <w:szCs w:val="24"/>
              </w:rPr>
              <w:t>*</w:t>
            </w:r>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6615D925" w14:textId="63B42030"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0.224</w:t>
            </w:r>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6F385B8C" w14:textId="1461172B" w:rsidR="00B700A7" w:rsidRPr="00C40086" w:rsidRDefault="00B700A7" w:rsidP="00B700A7">
            <w:pPr>
              <w:autoSpaceDE w:val="0"/>
              <w:autoSpaceDN w:val="0"/>
              <w:adjustRightInd w:val="0"/>
              <w:spacing w:after="0" w:line="240" w:lineRule="auto"/>
              <w:jc w:val="center"/>
              <w:rPr>
                <w:rFonts w:asciiTheme="majorBidi" w:hAnsiTheme="majorBidi" w:cstheme="majorBidi"/>
                <w:color w:val="000000"/>
                <w:sz w:val="24"/>
                <w:szCs w:val="24"/>
              </w:rPr>
            </w:pPr>
            <w:r w:rsidRPr="00C40086">
              <w:rPr>
                <w:rFonts w:asciiTheme="majorBidi" w:hAnsiTheme="majorBidi" w:cstheme="majorBidi"/>
                <w:color w:val="000000"/>
                <w:sz w:val="24"/>
                <w:szCs w:val="24"/>
              </w:rPr>
              <w:t>0.100</w:t>
            </w:r>
          </w:p>
        </w:tc>
      </w:tr>
    </w:tbl>
    <w:p w14:paraId="302CE735" w14:textId="40EF3C5F" w:rsidR="004C24C4" w:rsidRPr="00C40086" w:rsidRDefault="004C24C4" w:rsidP="00E603C8">
      <w:pPr>
        <w:spacing w:after="120" w:line="240" w:lineRule="auto"/>
        <w:rPr>
          <w:rFonts w:asciiTheme="majorBidi" w:hAnsiTheme="majorBidi" w:cstheme="majorBidi"/>
          <w:sz w:val="24"/>
          <w:szCs w:val="24"/>
        </w:rPr>
        <w:sectPr w:rsidR="004C24C4" w:rsidRPr="00C40086" w:rsidSect="00D92235">
          <w:pgSz w:w="15840" w:h="12240" w:orient="landscape"/>
          <w:pgMar w:top="1440" w:right="1440" w:bottom="1440" w:left="1440" w:header="720" w:footer="720" w:gutter="0"/>
          <w:cols w:space="720"/>
          <w:docGrid w:linePitch="360"/>
        </w:sectPr>
      </w:pPr>
    </w:p>
    <w:p w14:paraId="6CEA01D8" w14:textId="6EFCF0C2" w:rsidR="00794C1F" w:rsidRPr="00C40086" w:rsidRDefault="00794C1F" w:rsidP="00E603C8">
      <w:pPr>
        <w:spacing w:line="240" w:lineRule="auto"/>
        <w:rPr>
          <w:rFonts w:asciiTheme="majorBidi" w:hAnsiTheme="majorBidi" w:cstheme="majorBidi"/>
          <w:color w:val="FF0000"/>
          <w:sz w:val="24"/>
          <w:szCs w:val="24"/>
        </w:rPr>
      </w:pPr>
    </w:p>
    <w:sectPr w:rsidR="00794C1F" w:rsidRPr="00C4008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Chris Soria" w:date="2022-02-07T14:36:00Z" w:initials="CS">
    <w:p w14:paraId="0DC744C8" w14:textId="156FFEE0" w:rsidR="00232350" w:rsidRDefault="00232350">
      <w:pPr>
        <w:pStyle w:val="CommentText"/>
      </w:pPr>
      <w:r>
        <w:rPr>
          <w:rStyle w:val="CommentReference"/>
        </w:rPr>
        <w:annotationRef/>
      </w:r>
      <w:r>
        <w:t>Can we say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C744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BACFD" w16cex:dateUtc="2022-02-07T2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C744C8" w16cid:durableId="25ABAC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C8F0E" w14:textId="77777777" w:rsidR="00EB7BB2" w:rsidRDefault="00EB7BB2" w:rsidP="00A612A0">
      <w:pPr>
        <w:spacing w:after="0" w:line="240" w:lineRule="auto"/>
      </w:pPr>
      <w:r>
        <w:separator/>
      </w:r>
    </w:p>
  </w:endnote>
  <w:endnote w:type="continuationSeparator" w:id="0">
    <w:p w14:paraId="23A8C82E" w14:textId="77777777" w:rsidR="00EB7BB2" w:rsidRDefault="00EB7BB2" w:rsidP="00A61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3066759"/>
      <w:docPartObj>
        <w:docPartGallery w:val="Page Numbers (Bottom of Page)"/>
        <w:docPartUnique/>
      </w:docPartObj>
    </w:sdtPr>
    <w:sdtEndPr>
      <w:rPr>
        <w:noProof/>
      </w:rPr>
    </w:sdtEndPr>
    <w:sdtContent>
      <w:p w14:paraId="2B2EE07F" w14:textId="423370D6" w:rsidR="00A612A0" w:rsidRDefault="00A612A0" w:rsidP="00A612A0">
        <w:pPr>
          <w:pStyle w:val="Footer"/>
          <w:jc w:val="right"/>
        </w:pPr>
        <w:r>
          <w:fldChar w:fldCharType="begin"/>
        </w:r>
        <w:r>
          <w:instrText xml:space="preserve"> PAGE   \* MERGEFORMAT </w:instrText>
        </w:r>
        <w:r>
          <w:fldChar w:fldCharType="separate"/>
        </w:r>
        <w:r w:rsidR="00897065">
          <w:rPr>
            <w:noProof/>
          </w:rPr>
          <w:t>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4F202" w14:textId="77777777" w:rsidR="00EB7BB2" w:rsidRDefault="00EB7BB2" w:rsidP="00A612A0">
      <w:pPr>
        <w:spacing w:after="0" w:line="240" w:lineRule="auto"/>
      </w:pPr>
      <w:r>
        <w:separator/>
      </w:r>
    </w:p>
  </w:footnote>
  <w:footnote w:type="continuationSeparator" w:id="0">
    <w:p w14:paraId="53E589DF" w14:textId="77777777" w:rsidR="00EB7BB2" w:rsidRDefault="00EB7BB2" w:rsidP="00A612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73B4C"/>
    <w:multiLevelType w:val="hybridMultilevel"/>
    <w:tmpl w:val="10E6C9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1206F5"/>
    <w:multiLevelType w:val="hybridMultilevel"/>
    <w:tmpl w:val="ACB296BC"/>
    <w:lvl w:ilvl="0" w:tplc="238C26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DA4C2E"/>
    <w:multiLevelType w:val="hybridMultilevel"/>
    <w:tmpl w:val="34CA6F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ora Lawton">
    <w15:presenceInfo w15:providerId="None" w15:userId="Leora Lawton"/>
  </w15:person>
  <w15:person w15:author="Chris Soria">
    <w15:presenceInfo w15:providerId="AD" w15:userId="S::chrissoria@berkeley.edu::8213db45-da52-4d4d-99db-77b1fbfed4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7E3"/>
    <w:rsid w:val="00034458"/>
    <w:rsid w:val="00057765"/>
    <w:rsid w:val="0006740A"/>
    <w:rsid w:val="00075E39"/>
    <w:rsid w:val="00085B5F"/>
    <w:rsid w:val="000A10F2"/>
    <w:rsid w:val="000A733F"/>
    <w:rsid w:val="000B78E6"/>
    <w:rsid w:val="000D391E"/>
    <w:rsid w:val="00100811"/>
    <w:rsid w:val="00101C84"/>
    <w:rsid w:val="00107238"/>
    <w:rsid w:val="0016544C"/>
    <w:rsid w:val="001869AD"/>
    <w:rsid w:val="00197242"/>
    <w:rsid w:val="001B34C0"/>
    <w:rsid w:val="001B58BA"/>
    <w:rsid w:val="001F1BAD"/>
    <w:rsid w:val="00231CB2"/>
    <w:rsid w:val="00232350"/>
    <w:rsid w:val="00281534"/>
    <w:rsid w:val="002927CF"/>
    <w:rsid w:val="002979CD"/>
    <w:rsid w:val="002A7316"/>
    <w:rsid w:val="002C6F3B"/>
    <w:rsid w:val="002D1C53"/>
    <w:rsid w:val="002F0462"/>
    <w:rsid w:val="003060BF"/>
    <w:rsid w:val="00337394"/>
    <w:rsid w:val="00342F72"/>
    <w:rsid w:val="00356032"/>
    <w:rsid w:val="003804BA"/>
    <w:rsid w:val="00384999"/>
    <w:rsid w:val="00396F5B"/>
    <w:rsid w:val="003B3992"/>
    <w:rsid w:val="003F2183"/>
    <w:rsid w:val="00410604"/>
    <w:rsid w:val="00416FDC"/>
    <w:rsid w:val="00455107"/>
    <w:rsid w:val="00456EA4"/>
    <w:rsid w:val="00481C0B"/>
    <w:rsid w:val="00484659"/>
    <w:rsid w:val="004B1F98"/>
    <w:rsid w:val="004C24C4"/>
    <w:rsid w:val="004C2FFE"/>
    <w:rsid w:val="004E577A"/>
    <w:rsid w:val="004E5B08"/>
    <w:rsid w:val="0051503E"/>
    <w:rsid w:val="005319FB"/>
    <w:rsid w:val="00540801"/>
    <w:rsid w:val="00547B9E"/>
    <w:rsid w:val="0055390E"/>
    <w:rsid w:val="00562828"/>
    <w:rsid w:val="00585543"/>
    <w:rsid w:val="005914A4"/>
    <w:rsid w:val="005C2C74"/>
    <w:rsid w:val="005C32CE"/>
    <w:rsid w:val="005C4B10"/>
    <w:rsid w:val="005F64A4"/>
    <w:rsid w:val="005F6E5B"/>
    <w:rsid w:val="00665B44"/>
    <w:rsid w:val="0067279A"/>
    <w:rsid w:val="00680F04"/>
    <w:rsid w:val="006904BE"/>
    <w:rsid w:val="006F3FD7"/>
    <w:rsid w:val="00736AE9"/>
    <w:rsid w:val="0076442A"/>
    <w:rsid w:val="0076472A"/>
    <w:rsid w:val="0078636A"/>
    <w:rsid w:val="0078725E"/>
    <w:rsid w:val="00790609"/>
    <w:rsid w:val="007928BA"/>
    <w:rsid w:val="00794C1F"/>
    <w:rsid w:val="007B4FCA"/>
    <w:rsid w:val="007B5DCD"/>
    <w:rsid w:val="007B6885"/>
    <w:rsid w:val="007C5136"/>
    <w:rsid w:val="007C607C"/>
    <w:rsid w:val="007E4F2A"/>
    <w:rsid w:val="00810956"/>
    <w:rsid w:val="008454BF"/>
    <w:rsid w:val="00855C3C"/>
    <w:rsid w:val="00890875"/>
    <w:rsid w:val="00894DFA"/>
    <w:rsid w:val="00897065"/>
    <w:rsid w:val="008F1651"/>
    <w:rsid w:val="008F251C"/>
    <w:rsid w:val="00907029"/>
    <w:rsid w:val="009271CE"/>
    <w:rsid w:val="00932A2A"/>
    <w:rsid w:val="0096073D"/>
    <w:rsid w:val="00976496"/>
    <w:rsid w:val="009A5D41"/>
    <w:rsid w:val="009B03A1"/>
    <w:rsid w:val="009B5F75"/>
    <w:rsid w:val="00A545F5"/>
    <w:rsid w:val="00A612A0"/>
    <w:rsid w:val="00A6256F"/>
    <w:rsid w:val="00A737E3"/>
    <w:rsid w:val="00A81508"/>
    <w:rsid w:val="00A81BF5"/>
    <w:rsid w:val="00A917FE"/>
    <w:rsid w:val="00AD3EFE"/>
    <w:rsid w:val="00AF1E92"/>
    <w:rsid w:val="00AF4EF9"/>
    <w:rsid w:val="00B027EE"/>
    <w:rsid w:val="00B3245D"/>
    <w:rsid w:val="00B700A7"/>
    <w:rsid w:val="00BD6613"/>
    <w:rsid w:val="00C40086"/>
    <w:rsid w:val="00C97F85"/>
    <w:rsid w:val="00CA6370"/>
    <w:rsid w:val="00CA7806"/>
    <w:rsid w:val="00CE4ACC"/>
    <w:rsid w:val="00D12D7A"/>
    <w:rsid w:val="00D256A1"/>
    <w:rsid w:val="00D77918"/>
    <w:rsid w:val="00D92235"/>
    <w:rsid w:val="00D93F75"/>
    <w:rsid w:val="00DC7133"/>
    <w:rsid w:val="00DD76EB"/>
    <w:rsid w:val="00DF0841"/>
    <w:rsid w:val="00DF102F"/>
    <w:rsid w:val="00E175B2"/>
    <w:rsid w:val="00E603C8"/>
    <w:rsid w:val="00E7268E"/>
    <w:rsid w:val="00E96A03"/>
    <w:rsid w:val="00EB1E0B"/>
    <w:rsid w:val="00EB7BB2"/>
    <w:rsid w:val="00ED3547"/>
    <w:rsid w:val="00ED77F3"/>
    <w:rsid w:val="00F75F25"/>
    <w:rsid w:val="00F77145"/>
    <w:rsid w:val="00FC33C1"/>
    <w:rsid w:val="00FF35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4BC54"/>
  <w15:chartTrackingRefBased/>
  <w15:docId w15:val="{DF13AB67-733F-4EFB-ABC1-ADCEC1E7E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6256F"/>
    <w:pPr>
      <w:keepNext/>
      <w:keepLines/>
      <w:spacing w:before="360" w:after="120" w:line="276" w:lineRule="auto"/>
      <w:outlineLvl w:val="1"/>
    </w:pPr>
    <w:rPr>
      <w:rFonts w:ascii="Arial" w:eastAsia="Arial" w:hAnsi="Arial" w:cs="Arial"/>
      <w:sz w:val="32"/>
      <w:szCs w:val="32"/>
      <w:lang w:val="e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7E3"/>
    <w:pPr>
      <w:ind w:left="720"/>
      <w:contextualSpacing/>
    </w:pPr>
  </w:style>
  <w:style w:type="character" w:styleId="CommentReference">
    <w:name w:val="annotation reference"/>
    <w:basedOn w:val="DefaultParagraphFont"/>
    <w:uiPriority w:val="99"/>
    <w:semiHidden/>
    <w:unhideWhenUsed/>
    <w:rsid w:val="00ED3547"/>
    <w:rPr>
      <w:sz w:val="16"/>
      <w:szCs w:val="16"/>
    </w:rPr>
  </w:style>
  <w:style w:type="paragraph" w:styleId="CommentText">
    <w:name w:val="annotation text"/>
    <w:basedOn w:val="Normal"/>
    <w:link w:val="CommentTextChar"/>
    <w:uiPriority w:val="99"/>
    <w:semiHidden/>
    <w:unhideWhenUsed/>
    <w:rsid w:val="00ED3547"/>
    <w:pPr>
      <w:spacing w:after="0" w:line="240" w:lineRule="auto"/>
    </w:pPr>
    <w:rPr>
      <w:rFonts w:ascii="Arial" w:eastAsia="Arial" w:hAnsi="Arial" w:cs="Arial"/>
      <w:sz w:val="20"/>
      <w:szCs w:val="20"/>
      <w:lang w:val="en" w:bidi="ar-SA"/>
    </w:rPr>
  </w:style>
  <w:style w:type="character" w:customStyle="1" w:styleId="CommentTextChar">
    <w:name w:val="Comment Text Char"/>
    <w:basedOn w:val="DefaultParagraphFont"/>
    <w:link w:val="CommentText"/>
    <w:uiPriority w:val="99"/>
    <w:semiHidden/>
    <w:rsid w:val="00ED3547"/>
    <w:rPr>
      <w:rFonts w:ascii="Arial" w:eastAsia="Arial" w:hAnsi="Arial" w:cs="Arial"/>
      <w:sz w:val="20"/>
      <w:szCs w:val="20"/>
      <w:lang w:val="en" w:bidi="ar-SA"/>
    </w:rPr>
  </w:style>
  <w:style w:type="paragraph" w:styleId="BalloonText">
    <w:name w:val="Balloon Text"/>
    <w:basedOn w:val="Normal"/>
    <w:link w:val="BalloonTextChar"/>
    <w:uiPriority w:val="99"/>
    <w:semiHidden/>
    <w:unhideWhenUsed/>
    <w:rsid w:val="00ED35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547"/>
    <w:rPr>
      <w:rFonts w:ascii="Segoe UI" w:hAnsi="Segoe UI" w:cs="Segoe UI"/>
      <w:sz w:val="18"/>
      <w:szCs w:val="18"/>
    </w:rPr>
  </w:style>
  <w:style w:type="character" w:customStyle="1" w:styleId="Heading2Char">
    <w:name w:val="Heading 2 Char"/>
    <w:basedOn w:val="DefaultParagraphFont"/>
    <w:link w:val="Heading2"/>
    <w:uiPriority w:val="9"/>
    <w:rsid w:val="00A6256F"/>
    <w:rPr>
      <w:rFonts w:ascii="Arial" w:eastAsia="Arial" w:hAnsi="Arial" w:cs="Arial"/>
      <w:sz w:val="32"/>
      <w:szCs w:val="32"/>
      <w:lang w:val="en" w:bidi="ar-SA"/>
    </w:rPr>
  </w:style>
  <w:style w:type="character" w:styleId="Hyperlink">
    <w:name w:val="Hyperlink"/>
    <w:basedOn w:val="DefaultParagraphFont"/>
    <w:uiPriority w:val="99"/>
    <w:unhideWhenUsed/>
    <w:rsid w:val="00A6256F"/>
    <w:rPr>
      <w:color w:val="0563C1" w:themeColor="hyperlink"/>
      <w:u w:val="single"/>
    </w:rPr>
  </w:style>
  <w:style w:type="paragraph" w:styleId="PlainText">
    <w:name w:val="Plain Text"/>
    <w:basedOn w:val="Normal"/>
    <w:link w:val="PlainTextChar"/>
    <w:rsid w:val="00100811"/>
    <w:pPr>
      <w:spacing w:after="0" w:line="240" w:lineRule="auto"/>
    </w:pPr>
    <w:rPr>
      <w:rFonts w:ascii="Courier New" w:eastAsia="Times New Roman" w:hAnsi="Courier New" w:cs="Times New Roman"/>
      <w:sz w:val="20"/>
      <w:szCs w:val="20"/>
      <w:lang w:bidi="ar-SA"/>
    </w:rPr>
  </w:style>
  <w:style w:type="character" w:customStyle="1" w:styleId="PlainTextChar">
    <w:name w:val="Plain Text Char"/>
    <w:basedOn w:val="DefaultParagraphFont"/>
    <w:link w:val="PlainText"/>
    <w:uiPriority w:val="99"/>
    <w:rsid w:val="00100811"/>
    <w:rPr>
      <w:rFonts w:ascii="Courier New" w:eastAsia="Times New Roman" w:hAnsi="Courier New" w:cs="Times New Roman"/>
      <w:sz w:val="20"/>
      <w:szCs w:val="20"/>
      <w:lang w:bidi="ar-SA"/>
    </w:rPr>
  </w:style>
  <w:style w:type="character" w:customStyle="1" w:styleId="serialtitle">
    <w:name w:val="serial_title"/>
    <w:basedOn w:val="DefaultParagraphFont"/>
    <w:rsid w:val="00562828"/>
  </w:style>
  <w:style w:type="character" w:customStyle="1" w:styleId="volumeissue">
    <w:name w:val="volume_issue"/>
    <w:basedOn w:val="DefaultParagraphFont"/>
    <w:rsid w:val="00562828"/>
  </w:style>
  <w:style w:type="character" w:customStyle="1" w:styleId="pagerange">
    <w:name w:val="page_range"/>
    <w:basedOn w:val="DefaultParagraphFont"/>
    <w:rsid w:val="00562828"/>
  </w:style>
  <w:style w:type="character" w:customStyle="1" w:styleId="doilink">
    <w:name w:val="doi_link"/>
    <w:basedOn w:val="DefaultParagraphFont"/>
    <w:rsid w:val="00562828"/>
  </w:style>
  <w:style w:type="character" w:styleId="Emphasis">
    <w:name w:val="Emphasis"/>
    <w:basedOn w:val="DefaultParagraphFont"/>
    <w:uiPriority w:val="20"/>
    <w:qFormat/>
    <w:rsid w:val="00DF102F"/>
    <w:rPr>
      <w:i/>
      <w:iCs/>
    </w:rPr>
  </w:style>
  <w:style w:type="paragraph" w:styleId="Header">
    <w:name w:val="header"/>
    <w:basedOn w:val="Normal"/>
    <w:link w:val="HeaderChar"/>
    <w:uiPriority w:val="99"/>
    <w:unhideWhenUsed/>
    <w:rsid w:val="00A61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2A0"/>
  </w:style>
  <w:style w:type="paragraph" w:styleId="Footer">
    <w:name w:val="footer"/>
    <w:basedOn w:val="Normal"/>
    <w:link w:val="FooterChar"/>
    <w:uiPriority w:val="99"/>
    <w:unhideWhenUsed/>
    <w:rsid w:val="00A61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2A0"/>
  </w:style>
  <w:style w:type="paragraph" w:styleId="Revision">
    <w:name w:val="Revision"/>
    <w:hidden/>
    <w:uiPriority w:val="99"/>
    <w:semiHidden/>
    <w:rsid w:val="00EB1E0B"/>
    <w:pPr>
      <w:spacing w:after="0" w:line="240" w:lineRule="auto"/>
    </w:pPr>
  </w:style>
  <w:style w:type="paragraph" w:styleId="CommentSubject">
    <w:name w:val="annotation subject"/>
    <w:basedOn w:val="CommentText"/>
    <w:next w:val="CommentText"/>
    <w:link w:val="CommentSubjectChar"/>
    <w:uiPriority w:val="99"/>
    <w:semiHidden/>
    <w:unhideWhenUsed/>
    <w:rsid w:val="00A545F5"/>
    <w:pPr>
      <w:spacing w:after="160"/>
    </w:pPr>
    <w:rPr>
      <w:rFonts w:asciiTheme="minorHAnsi" w:eastAsiaTheme="minorHAnsi" w:hAnsiTheme="minorHAnsi" w:cstheme="minorBidi"/>
      <w:b/>
      <w:bCs/>
      <w:lang w:val="en-US" w:bidi="he-IL"/>
    </w:rPr>
  </w:style>
  <w:style w:type="character" w:customStyle="1" w:styleId="CommentSubjectChar">
    <w:name w:val="Comment Subject Char"/>
    <w:basedOn w:val="CommentTextChar"/>
    <w:link w:val="CommentSubject"/>
    <w:uiPriority w:val="99"/>
    <w:semiHidden/>
    <w:rsid w:val="00A545F5"/>
    <w:rPr>
      <w:rFonts w:ascii="Arial" w:eastAsia="Arial" w:hAnsi="Arial" w:cs="Arial"/>
      <w:b/>
      <w:bCs/>
      <w:sz w:val="20"/>
      <w:szCs w:val="20"/>
      <w:lang w:val="en" w:bidi="ar-SA"/>
    </w:rPr>
  </w:style>
  <w:style w:type="paragraph" w:styleId="NormalWeb">
    <w:name w:val="Normal (Web)"/>
    <w:basedOn w:val="Normal"/>
    <w:uiPriority w:val="99"/>
    <w:unhideWhenUsed/>
    <w:rsid w:val="000B78E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0B7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0383">
      <w:bodyDiv w:val="1"/>
      <w:marLeft w:val="0"/>
      <w:marRight w:val="0"/>
      <w:marTop w:val="0"/>
      <w:marBottom w:val="0"/>
      <w:divBdr>
        <w:top w:val="none" w:sz="0" w:space="0" w:color="auto"/>
        <w:left w:val="none" w:sz="0" w:space="0" w:color="auto"/>
        <w:bottom w:val="none" w:sz="0" w:space="0" w:color="auto"/>
        <w:right w:val="none" w:sz="0" w:space="0" w:color="auto"/>
      </w:divBdr>
    </w:div>
    <w:div w:id="118644585">
      <w:bodyDiv w:val="1"/>
      <w:marLeft w:val="0"/>
      <w:marRight w:val="0"/>
      <w:marTop w:val="0"/>
      <w:marBottom w:val="0"/>
      <w:divBdr>
        <w:top w:val="none" w:sz="0" w:space="0" w:color="auto"/>
        <w:left w:val="none" w:sz="0" w:space="0" w:color="auto"/>
        <w:bottom w:val="none" w:sz="0" w:space="0" w:color="auto"/>
        <w:right w:val="none" w:sz="0" w:space="0" w:color="auto"/>
      </w:divBdr>
    </w:div>
    <w:div w:id="219947504">
      <w:bodyDiv w:val="1"/>
      <w:marLeft w:val="0"/>
      <w:marRight w:val="0"/>
      <w:marTop w:val="0"/>
      <w:marBottom w:val="0"/>
      <w:divBdr>
        <w:top w:val="none" w:sz="0" w:space="0" w:color="auto"/>
        <w:left w:val="none" w:sz="0" w:space="0" w:color="auto"/>
        <w:bottom w:val="none" w:sz="0" w:space="0" w:color="auto"/>
        <w:right w:val="none" w:sz="0" w:space="0" w:color="auto"/>
      </w:divBdr>
    </w:div>
    <w:div w:id="289826961">
      <w:bodyDiv w:val="1"/>
      <w:marLeft w:val="0"/>
      <w:marRight w:val="0"/>
      <w:marTop w:val="0"/>
      <w:marBottom w:val="0"/>
      <w:divBdr>
        <w:top w:val="none" w:sz="0" w:space="0" w:color="auto"/>
        <w:left w:val="none" w:sz="0" w:space="0" w:color="auto"/>
        <w:bottom w:val="none" w:sz="0" w:space="0" w:color="auto"/>
        <w:right w:val="none" w:sz="0" w:space="0" w:color="auto"/>
      </w:divBdr>
    </w:div>
    <w:div w:id="415830811">
      <w:bodyDiv w:val="1"/>
      <w:marLeft w:val="0"/>
      <w:marRight w:val="0"/>
      <w:marTop w:val="0"/>
      <w:marBottom w:val="0"/>
      <w:divBdr>
        <w:top w:val="none" w:sz="0" w:space="0" w:color="auto"/>
        <w:left w:val="none" w:sz="0" w:space="0" w:color="auto"/>
        <w:bottom w:val="none" w:sz="0" w:space="0" w:color="auto"/>
        <w:right w:val="none" w:sz="0" w:space="0" w:color="auto"/>
      </w:divBdr>
    </w:div>
    <w:div w:id="456339733">
      <w:bodyDiv w:val="1"/>
      <w:marLeft w:val="0"/>
      <w:marRight w:val="0"/>
      <w:marTop w:val="0"/>
      <w:marBottom w:val="0"/>
      <w:divBdr>
        <w:top w:val="none" w:sz="0" w:space="0" w:color="auto"/>
        <w:left w:val="none" w:sz="0" w:space="0" w:color="auto"/>
        <w:bottom w:val="none" w:sz="0" w:space="0" w:color="auto"/>
        <w:right w:val="none" w:sz="0" w:space="0" w:color="auto"/>
      </w:divBdr>
    </w:div>
    <w:div w:id="471094025">
      <w:bodyDiv w:val="1"/>
      <w:marLeft w:val="0"/>
      <w:marRight w:val="0"/>
      <w:marTop w:val="0"/>
      <w:marBottom w:val="0"/>
      <w:divBdr>
        <w:top w:val="none" w:sz="0" w:space="0" w:color="auto"/>
        <w:left w:val="none" w:sz="0" w:space="0" w:color="auto"/>
        <w:bottom w:val="none" w:sz="0" w:space="0" w:color="auto"/>
        <w:right w:val="none" w:sz="0" w:space="0" w:color="auto"/>
      </w:divBdr>
    </w:div>
    <w:div w:id="488911721">
      <w:bodyDiv w:val="1"/>
      <w:marLeft w:val="0"/>
      <w:marRight w:val="0"/>
      <w:marTop w:val="0"/>
      <w:marBottom w:val="0"/>
      <w:divBdr>
        <w:top w:val="none" w:sz="0" w:space="0" w:color="auto"/>
        <w:left w:val="none" w:sz="0" w:space="0" w:color="auto"/>
        <w:bottom w:val="none" w:sz="0" w:space="0" w:color="auto"/>
        <w:right w:val="none" w:sz="0" w:space="0" w:color="auto"/>
      </w:divBdr>
    </w:div>
    <w:div w:id="561907913">
      <w:bodyDiv w:val="1"/>
      <w:marLeft w:val="0"/>
      <w:marRight w:val="0"/>
      <w:marTop w:val="0"/>
      <w:marBottom w:val="0"/>
      <w:divBdr>
        <w:top w:val="none" w:sz="0" w:space="0" w:color="auto"/>
        <w:left w:val="none" w:sz="0" w:space="0" w:color="auto"/>
        <w:bottom w:val="none" w:sz="0" w:space="0" w:color="auto"/>
        <w:right w:val="none" w:sz="0" w:space="0" w:color="auto"/>
      </w:divBdr>
    </w:div>
    <w:div w:id="1176111497">
      <w:bodyDiv w:val="1"/>
      <w:marLeft w:val="0"/>
      <w:marRight w:val="0"/>
      <w:marTop w:val="0"/>
      <w:marBottom w:val="0"/>
      <w:divBdr>
        <w:top w:val="none" w:sz="0" w:space="0" w:color="auto"/>
        <w:left w:val="none" w:sz="0" w:space="0" w:color="auto"/>
        <w:bottom w:val="none" w:sz="0" w:space="0" w:color="auto"/>
        <w:right w:val="none" w:sz="0" w:space="0" w:color="auto"/>
      </w:divBdr>
    </w:div>
    <w:div w:id="1207181275">
      <w:bodyDiv w:val="1"/>
      <w:marLeft w:val="0"/>
      <w:marRight w:val="0"/>
      <w:marTop w:val="0"/>
      <w:marBottom w:val="0"/>
      <w:divBdr>
        <w:top w:val="none" w:sz="0" w:space="0" w:color="auto"/>
        <w:left w:val="none" w:sz="0" w:space="0" w:color="auto"/>
        <w:bottom w:val="none" w:sz="0" w:space="0" w:color="auto"/>
        <w:right w:val="none" w:sz="0" w:space="0" w:color="auto"/>
      </w:divBdr>
    </w:div>
    <w:div w:id="1445073887">
      <w:bodyDiv w:val="1"/>
      <w:marLeft w:val="0"/>
      <w:marRight w:val="0"/>
      <w:marTop w:val="0"/>
      <w:marBottom w:val="0"/>
      <w:divBdr>
        <w:top w:val="none" w:sz="0" w:space="0" w:color="auto"/>
        <w:left w:val="none" w:sz="0" w:space="0" w:color="auto"/>
        <w:bottom w:val="none" w:sz="0" w:space="0" w:color="auto"/>
        <w:right w:val="none" w:sz="0" w:space="0" w:color="auto"/>
      </w:divBdr>
    </w:div>
    <w:div w:id="1811094300">
      <w:bodyDiv w:val="1"/>
      <w:marLeft w:val="0"/>
      <w:marRight w:val="0"/>
      <w:marTop w:val="0"/>
      <w:marBottom w:val="0"/>
      <w:divBdr>
        <w:top w:val="none" w:sz="0" w:space="0" w:color="auto"/>
        <w:left w:val="none" w:sz="0" w:space="0" w:color="auto"/>
        <w:bottom w:val="none" w:sz="0" w:space="0" w:color="auto"/>
        <w:right w:val="none" w:sz="0" w:space="0" w:color="auto"/>
      </w:divBdr>
    </w:div>
    <w:div w:id="1824664515">
      <w:bodyDiv w:val="1"/>
      <w:marLeft w:val="0"/>
      <w:marRight w:val="0"/>
      <w:marTop w:val="0"/>
      <w:marBottom w:val="0"/>
      <w:divBdr>
        <w:top w:val="none" w:sz="0" w:space="0" w:color="auto"/>
        <w:left w:val="none" w:sz="0" w:space="0" w:color="auto"/>
        <w:bottom w:val="none" w:sz="0" w:space="0" w:color="auto"/>
        <w:right w:val="none" w:sz="0" w:space="0" w:color="auto"/>
      </w:divBdr>
    </w:div>
    <w:div w:id="1846704240">
      <w:bodyDiv w:val="1"/>
      <w:marLeft w:val="0"/>
      <w:marRight w:val="0"/>
      <w:marTop w:val="0"/>
      <w:marBottom w:val="0"/>
      <w:divBdr>
        <w:top w:val="none" w:sz="0" w:space="0" w:color="auto"/>
        <w:left w:val="none" w:sz="0" w:space="0" w:color="auto"/>
        <w:bottom w:val="none" w:sz="0" w:space="0" w:color="auto"/>
        <w:right w:val="none" w:sz="0" w:space="0" w:color="auto"/>
      </w:divBdr>
    </w:div>
    <w:div w:id="1886671258">
      <w:bodyDiv w:val="1"/>
      <w:marLeft w:val="0"/>
      <w:marRight w:val="0"/>
      <w:marTop w:val="0"/>
      <w:marBottom w:val="0"/>
      <w:divBdr>
        <w:top w:val="none" w:sz="0" w:space="0" w:color="auto"/>
        <w:left w:val="none" w:sz="0" w:space="0" w:color="auto"/>
        <w:bottom w:val="none" w:sz="0" w:space="0" w:color="auto"/>
        <w:right w:val="none" w:sz="0" w:space="0" w:color="auto"/>
      </w:divBdr>
    </w:div>
    <w:div w:id="2017999419">
      <w:bodyDiv w:val="1"/>
      <w:marLeft w:val="0"/>
      <w:marRight w:val="0"/>
      <w:marTop w:val="0"/>
      <w:marBottom w:val="0"/>
      <w:divBdr>
        <w:top w:val="none" w:sz="0" w:space="0" w:color="auto"/>
        <w:left w:val="none" w:sz="0" w:space="0" w:color="auto"/>
        <w:bottom w:val="none" w:sz="0" w:space="0" w:color="auto"/>
        <w:right w:val="none" w:sz="0" w:space="0" w:color="auto"/>
      </w:divBdr>
    </w:div>
    <w:div w:id="212240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371/journal.pone.0179954" TargetMode="External"/><Relationship Id="rId18" Type="http://schemas.openxmlformats.org/officeDocument/2006/relationships/hyperlink" Target="https://psycnet.apa.org/doi/10.1037/bne0000199"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ucnets.berkeley.edu" TargetMode="External"/><Relationship Id="rId12" Type="http://schemas.openxmlformats.org/officeDocument/2006/relationships/hyperlink" Target="https://doi.apa.org/doiLanding?doi=10.1037%2F0893-3200.15.3.355" TargetMode="External"/><Relationship Id="rId17" Type="http://schemas.openxmlformats.org/officeDocument/2006/relationships/hyperlink" Target="http://www.jstor.org/stable/352701" TargetMode="External"/><Relationship Id="rId2" Type="http://schemas.openxmlformats.org/officeDocument/2006/relationships/styles" Target="styles.xml"/><Relationship Id="rId16" Type="http://schemas.openxmlformats.org/officeDocument/2006/relationships/hyperlink" Target="https://psycnet.apa.org/doi/10.1016/j.ssresearch.2014.03.01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yperlink" Target="https://ucnets.berkeley.edu/wp-content/uploads/2020/03/Data-Documentation_25Mar2020-1.pdf" TargetMode="Externa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i.org/10.1080/13607863.2017.139934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5716</Words>
  <Characters>32585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Leora Lawton</dc:creator>
  <cp:keywords/>
  <dc:description/>
  <cp:lastModifiedBy>Chris Soria</cp:lastModifiedBy>
  <cp:revision>2</cp:revision>
  <cp:lastPrinted>2022-01-31T17:31:00Z</cp:lastPrinted>
  <dcterms:created xsi:type="dcterms:W3CDTF">2022-02-18T03:43:00Z</dcterms:created>
  <dcterms:modified xsi:type="dcterms:W3CDTF">2022-02-18T03:43:00Z</dcterms:modified>
</cp:coreProperties>
</file>